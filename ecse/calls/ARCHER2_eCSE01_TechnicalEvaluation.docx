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31FF4043" w:rsidR="00B4100D" w:rsidRPr="007D55F1" w:rsidRDefault="00DB6845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>Technical Evaluation</w:t>
      </w:r>
      <w:r w:rsidR="00E4176F">
        <w:rPr>
          <w:sz w:val="44"/>
          <w:szCs w:val="44"/>
        </w:rPr>
        <w:t xml:space="preserve">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Full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70CDA1B4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Applicants for a</w:t>
      </w:r>
      <w:r w:rsidR="00536E16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DB6845">
        <w:rPr>
          <w:rFonts w:ascii="Arial" w:hAnsi="Arial" w:cs="Arial"/>
          <w:sz w:val="22"/>
          <w:szCs w:val="22"/>
        </w:rPr>
        <w:t xml:space="preserve"> for requesting a </w:t>
      </w:r>
      <w:r w:rsidR="00C73D72">
        <w:rPr>
          <w:rFonts w:ascii="Arial" w:hAnsi="Arial" w:cs="Arial"/>
          <w:sz w:val="22"/>
          <w:szCs w:val="22"/>
        </w:rPr>
        <w:t>T</w:t>
      </w:r>
      <w:r w:rsidR="00DB6845">
        <w:rPr>
          <w:rFonts w:ascii="Arial" w:hAnsi="Arial" w:cs="Arial"/>
          <w:sz w:val="22"/>
          <w:szCs w:val="22"/>
        </w:rPr>
        <w:t xml:space="preserve">echnical </w:t>
      </w:r>
      <w:r w:rsidR="00C73D72">
        <w:rPr>
          <w:rFonts w:ascii="Arial" w:hAnsi="Arial" w:cs="Arial"/>
          <w:sz w:val="22"/>
          <w:szCs w:val="22"/>
        </w:rPr>
        <w:t>E</w:t>
      </w:r>
      <w:r w:rsidR="00DB6845">
        <w:rPr>
          <w:rFonts w:ascii="Arial" w:hAnsi="Arial" w:cs="Arial"/>
          <w:sz w:val="22"/>
          <w:szCs w:val="22"/>
        </w:rPr>
        <w:t xml:space="preserve">valuation </w:t>
      </w:r>
      <w:r w:rsidR="00C73D72">
        <w:rPr>
          <w:rFonts w:ascii="Arial" w:hAnsi="Arial" w:cs="Arial"/>
          <w:sz w:val="22"/>
          <w:szCs w:val="22"/>
        </w:rPr>
        <w:t xml:space="preserve">(TE) </w:t>
      </w:r>
      <w:r w:rsidR="00DB6845">
        <w:rPr>
          <w:rFonts w:ascii="Arial" w:hAnsi="Arial" w:cs="Arial"/>
          <w:sz w:val="22"/>
          <w:szCs w:val="22"/>
        </w:rPr>
        <w:t>of the codes to be used in the eCSE project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E7D2232" w14:textId="009A6C77" w:rsidR="00C03D9F" w:rsidRPr="0006192C" w:rsidRDefault="00C03D9F" w:rsidP="00C03D9F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eCSE01 call will close </w:t>
      </w:r>
      <w:r w:rsidRPr="002C3E67">
        <w:rPr>
          <w:rFonts w:ascii="Arial" w:hAnsi="Arial" w:cs="Arial"/>
          <w:sz w:val="22"/>
          <w:szCs w:val="22"/>
        </w:rPr>
        <w:t xml:space="preserve">at </w:t>
      </w:r>
      <w:r w:rsidR="00536E16" w:rsidRPr="009975A9">
        <w:rPr>
          <w:rFonts w:ascii="Arial" w:hAnsi="Arial" w:cs="Arial"/>
          <w:b/>
          <w:bCs/>
        </w:rPr>
        <w:t>16:00</w:t>
      </w:r>
      <w:r w:rsidRPr="009975A9">
        <w:rPr>
          <w:rFonts w:ascii="Arial" w:hAnsi="Arial" w:cs="Arial"/>
          <w:b/>
          <w:bCs/>
        </w:rPr>
        <w:t xml:space="preserve"> on Tuesday 7 July 2020</w:t>
      </w:r>
      <w:r>
        <w:rPr>
          <w:rFonts w:ascii="Arial" w:hAnsi="Arial" w:cs="Arial"/>
          <w:sz w:val="22"/>
          <w:szCs w:val="22"/>
        </w:rPr>
        <w:t xml:space="preserve">. No applications will be accepted after this time. However, this </w:t>
      </w:r>
      <w:r w:rsidR="00ED1B8B">
        <w:rPr>
          <w:rFonts w:ascii="Arial" w:hAnsi="Arial" w:cs="Arial"/>
          <w:sz w:val="22"/>
          <w:szCs w:val="22"/>
        </w:rPr>
        <w:t xml:space="preserve">TE </w:t>
      </w:r>
      <w:r>
        <w:rPr>
          <w:rFonts w:ascii="Arial" w:hAnsi="Arial" w:cs="Arial"/>
          <w:sz w:val="22"/>
          <w:szCs w:val="22"/>
        </w:rPr>
        <w:t>form should be submitted to the ARCHER</w:t>
      </w:r>
      <w:r w:rsidR="0011224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="00701D40">
        <w:rPr>
          <w:rFonts w:ascii="Arial" w:hAnsi="Arial" w:cs="Arial"/>
          <w:sz w:val="22"/>
          <w:szCs w:val="22"/>
        </w:rPr>
        <w:t xml:space="preserve">service desk </w:t>
      </w:r>
      <w:r w:rsidR="00925E3D">
        <w:rPr>
          <w:rFonts w:ascii="Arial" w:hAnsi="Arial" w:cs="Arial"/>
          <w:sz w:val="22"/>
          <w:szCs w:val="22"/>
        </w:rPr>
        <w:t>(</w:t>
      </w:r>
      <w:hyperlink r:id="rId8" w:history="1">
        <w:r w:rsidR="00925E3D" w:rsidRPr="00967B08">
          <w:rPr>
            <w:rStyle w:val="Hyperlink"/>
          </w:rPr>
          <w:t>support@archer2.ac.uk</w:t>
        </w:r>
      </w:hyperlink>
      <w:r w:rsidR="00925E3D">
        <w:rPr>
          <w:rFonts w:ascii="Arial" w:hAnsi="Arial" w:cs="Arial"/>
          <w:sz w:val="22"/>
          <w:szCs w:val="22"/>
        </w:rPr>
        <w:t>) b</w:t>
      </w:r>
      <w:r>
        <w:rPr>
          <w:rFonts w:ascii="Arial" w:hAnsi="Arial" w:cs="Arial"/>
          <w:sz w:val="22"/>
          <w:szCs w:val="22"/>
        </w:rPr>
        <w:t xml:space="preserve">y </w:t>
      </w:r>
      <w:r w:rsidR="00112240" w:rsidRPr="00112240">
        <w:rPr>
          <w:rFonts w:ascii="Arial" w:hAnsi="Arial" w:cs="Arial"/>
          <w:b/>
          <w:bCs/>
          <w:sz w:val="28"/>
          <w:szCs w:val="28"/>
        </w:rPr>
        <w:t>16:00</w:t>
      </w:r>
      <w:r w:rsidR="00E7620C" w:rsidRPr="00112240">
        <w:rPr>
          <w:rFonts w:ascii="Arial" w:hAnsi="Arial" w:cs="Arial"/>
          <w:b/>
          <w:bCs/>
          <w:sz w:val="28"/>
          <w:szCs w:val="28"/>
        </w:rPr>
        <w:t xml:space="preserve"> pm on 16 June 2020</w:t>
      </w:r>
      <w:r w:rsidR="00E7620C">
        <w:rPr>
          <w:rFonts w:ascii="Arial" w:hAnsi="Arial" w:cs="Arial"/>
          <w:b/>
          <w:bCs/>
          <w:sz w:val="22"/>
          <w:szCs w:val="22"/>
        </w:rPr>
        <w:t>.</w:t>
      </w:r>
      <w:r w:rsidR="0006192C">
        <w:rPr>
          <w:rFonts w:ascii="Arial" w:hAnsi="Arial" w:cs="Arial"/>
          <w:sz w:val="22"/>
          <w:szCs w:val="22"/>
        </w:rPr>
        <w:t xml:space="preserve"> The completed </w:t>
      </w:r>
      <w:r w:rsidR="004B5436">
        <w:rPr>
          <w:rFonts w:ascii="Arial" w:hAnsi="Arial" w:cs="Arial"/>
          <w:sz w:val="22"/>
          <w:szCs w:val="22"/>
        </w:rPr>
        <w:t xml:space="preserve">TE </w:t>
      </w:r>
      <w:r w:rsidR="0006192C">
        <w:rPr>
          <w:rFonts w:ascii="Arial" w:hAnsi="Arial" w:cs="Arial"/>
          <w:sz w:val="22"/>
          <w:szCs w:val="22"/>
        </w:rPr>
        <w:t xml:space="preserve">form will be returned to you </w:t>
      </w:r>
      <w:r w:rsidR="009D2C1C">
        <w:rPr>
          <w:rFonts w:ascii="Arial" w:hAnsi="Arial" w:cs="Arial"/>
          <w:sz w:val="22"/>
          <w:szCs w:val="22"/>
        </w:rPr>
        <w:t xml:space="preserve">as a PDF and should be submitted </w:t>
      </w:r>
      <w:r w:rsidR="004B5436">
        <w:rPr>
          <w:rFonts w:ascii="Arial" w:hAnsi="Arial" w:cs="Arial"/>
          <w:sz w:val="22"/>
          <w:szCs w:val="22"/>
        </w:rPr>
        <w:t xml:space="preserve">in </w:t>
      </w:r>
      <w:r w:rsidR="00C73D72">
        <w:rPr>
          <w:rFonts w:ascii="Arial" w:hAnsi="Arial" w:cs="Arial"/>
          <w:sz w:val="22"/>
          <w:szCs w:val="22"/>
        </w:rPr>
        <w:t xml:space="preserve">the ARCHER2 </w:t>
      </w:r>
      <w:r w:rsidR="004B5436">
        <w:rPr>
          <w:rFonts w:ascii="Arial" w:hAnsi="Arial" w:cs="Arial"/>
          <w:sz w:val="22"/>
          <w:szCs w:val="22"/>
        </w:rPr>
        <w:t xml:space="preserve">SAFE </w:t>
      </w:r>
      <w:r w:rsidR="009D2C1C">
        <w:rPr>
          <w:rFonts w:ascii="Arial" w:hAnsi="Arial" w:cs="Arial"/>
          <w:sz w:val="22"/>
          <w:szCs w:val="22"/>
        </w:rPr>
        <w:t>as part of your application to the eCSE programme.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6A9ECA01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  <w:r w:rsidR="004D47AC">
        <w:rPr>
          <w:rFonts w:ascii="Arial" w:hAnsi="Arial" w:cs="Arial"/>
          <w:sz w:val="22"/>
          <w:szCs w:val="22"/>
        </w:rPr>
        <w:t xml:space="preserve">Please note that these are designed to </w:t>
      </w:r>
      <w:r w:rsidR="00BC43BA">
        <w:rPr>
          <w:rFonts w:ascii="Arial" w:hAnsi="Arial" w:cs="Arial"/>
          <w:sz w:val="22"/>
          <w:szCs w:val="22"/>
        </w:rPr>
        <w:t xml:space="preserve">give plenty of space and are </w:t>
      </w:r>
      <w:r w:rsidR="004D47AC">
        <w:rPr>
          <w:rFonts w:ascii="Arial" w:hAnsi="Arial" w:cs="Arial"/>
          <w:sz w:val="22"/>
          <w:szCs w:val="22"/>
        </w:rPr>
        <w:t>maximum limit</w:t>
      </w:r>
      <w:r w:rsidR="00BC43BA">
        <w:rPr>
          <w:rFonts w:ascii="Arial" w:hAnsi="Arial" w:cs="Arial"/>
          <w:sz w:val="22"/>
          <w:szCs w:val="22"/>
        </w:rPr>
        <w:t>s</w:t>
      </w:r>
      <w:r w:rsidR="004D47AC">
        <w:rPr>
          <w:rFonts w:ascii="Arial" w:hAnsi="Arial" w:cs="Arial"/>
          <w:sz w:val="22"/>
          <w:szCs w:val="22"/>
        </w:rPr>
        <w:t xml:space="preserve"> and you do not have to use all the space available.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7DE7DA30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</w:t>
      </w:r>
      <w:r w:rsidR="009D2C1C">
        <w:rPr>
          <w:rFonts w:ascii="Arial" w:hAnsi="Arial" w:cs="Arial"/>
          <w:sz w:val="22"/>
          <w:szCs w:val="22"/>
        </w:rPr>
        <w:t>completed technical evaluation</w:t>
      </w:r>
      <w:r w:rsidRPr="00A10079">
        <w:rPr>
          <w:rFonts w:ascii="Arial" w:hAnsi="Arial" w:cs="Arial"/>
          <w:sz w:val="22"/>
          <w:szCs w:val="22"/>
        </w:rPr>
        <w:t xml:space="preserve">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BE5CEF" w:rsidRPr="00A10079">
        <w:rPr>
          <w:rFonts w:ascii="Arial" w:hAnsi="Arial" w:cs="Arial"/>
          <w:sz w:val="22"/>
          <w:szCs w:val="22"/>
        </w:rPr>
        <w:t xml:space="preserve"> </w:t>
      </w:r>
      <w:r w:rsidRPr="00A10079">
        <w:rPr>
          <w:rFonts w:ascii="Arial" w:hAnsi="Arial" w:cs="Arial"/>
          <w:sz w:val="22"/>
          <w:szCs w:val="22"/>
        </w:rPr>
        <w:t>&lt;</w:t>
      </w:r>
      <w:hyperlink r:id="rId9" w:history="1">
        <w:r w:rsidR="00CE39E6" w:rsidRPr="00A10079">
          <w:rPr>
            <w:rStyle w:val="Hyperlink"/>
            <w:rFonts w:ascii="Arial" w:hAnsi="Arial" w:cs="Arial"/>
            <w:sz w:val="22"/>
            <w:szCs w:val="22"/>
          </w:rPr>
          <w:t>https://www.archer.ac.uk/safe</w:t>
        </w:r>
      </w:hyperlink>
      <w:r w:rsidRPr="00A10079">
        <w:rPr>
          <w:rFonts w:ascii="Arial" w:hAnsi="Arial" w:cs="Arial"/>
          <w:sz w:val="22"/>
          <w:szCs w:val="22"/>
        </w:rPr>
        <w:t xml:space="preserve">&gt;. 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38D1C8EE" w:rsidR="00A10079" w:rsidRDefault="001276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text highlighted in grey in italics is for guidance and </w:t>
      </w:r>
      <w:r w:rsidRPr="008846DA">
        <w:rPr>
          <w:rFonts w:ascii="Arial" w:hAnsi="Arial" w:cs="Arial"/>
          <w:b/>
          <w:bCs/>
          <w:sz w:val="22"/>
          <w:szCs w:val="22"/>
        </w:rPr>
        <w:t>should be deleted</w:t>
      </w:r>
      <w:r>
        <w:rPr>
          <w:rFonts w:ascii="Arial" w:hAnsi="Arial" w:cs="Arial"/>
          <w:sz w:val="22"/>
          <w:szCs w:val="22"/>
        </w:rPr>
        <w:t xml:space="preserve"> before submission.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635F5C0E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6063D5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D36524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7D29CB" w:rsidRPr="00310A0F">
          <w:rPr>
            <w:rStyle w:val="Hyperlink"/>
          </w:rPr>
          <w:t>support@archer2.ac.uk</w:t>
        </w:r>
      </w:hyperlink>
      <w:r w:rsidR="007D29CB"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694EEC1B" w14:textId="44C60366" w:rsidR="00A243A3" w:rsidRDefault="00A243A3" w:rsidP="005D0531">
      <w:pPr>
        <w:pStyle w:val="Heading2"/>
        <w:numPr>
          <w:ilvl w:val="0"/>
          <w:numId w:val="0"/>
        </w:numPr>
      </w:pPr>
    </w:p>
    <w:p w14:paraId="28EB3369" w14:textId="0DF7B9CE" w:rsidR="00A10079" w:rsidRDefault="005D0531" w:rsidP="008A5E36">
      <w:pPr>
        <w:pStyle w:val="Heading2"/>
      </w:pPr>
      <w:r>
        <w:t>1</w:t>
      </w:r>
      <w:r w:rsidR="00A10079" w:rsidRPr="0006309D">
        <w:t>. Project Title</w:t>
      </w:r>
      <w:r w:rsidR="008A5E36">
        <w:t xml:space="preserve"> (as given in on-line SAFE form)</w:t>
      </w:r>
    </w:p>
    <w:p w14:paraId="191BDD5C" w14:textId="77777777" w:rsidR="008A5E36" w:rsidRPr="008A5E36" w:rsidRDefault="008A5E36" w:rsidP="008A5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FA388E" w14:paraId="63D01C0E" w14:textId="77777777" w:rsidTr="00FA388E">
        <w:tc>
          <w:tcPr>
            <w:tcW w:w="9274" w:type="dxa"/>
          </w:tcPr>
          <w:p w14:paraId="1BF5388E" w14:textId="2BD294EB" w:rsidR="00FA388E" w:rsidRDefault="00483313" w:rsidP="00A10079">
            <w:pPr>
              <w:rPr>
                <w:rFonts w:ascii="Arial" w:hAnsi="Arial" w:cs="Arial"/>
                <w:i/>
                <w:iCs/>
                <w:sz w:val="22"/>
                <w:szCs w:val="22"/>
                <w:lang w:eastAsia="en-US"/>
              </w:rPr>
            </w:pPr>
            <w:r w:rsidRPr="0070778B">
              <w:rPr>
                <w:rFonts w:ascii="Arial" w:hAnsi="Arial" w:cs="Arial"/>
                <w:i/>
                <w:iCs/>
                <w:sz w:val="22"/>
                <w:szCs w:val="22"/>
                <w:highlight w:val="lightGray"/>
                <w:lang w:eastAsia="en-US"/>
              </w:rPr>
              <w:t>As stated, please use the Project Title you gave when you started the proposal in the SAFE</w:t>
            </w:r>
            <w:r w:rsidR="0070778B" w:rsidRPr="0070778B">
              <w:rPr>
                <w:rFonts w:ascii="Arial" w:hAnsi="Arial" w:cs="Arial"/>
                <w:i/>
                <w:iCs/>
                <w:sz w:val="22"/>
                <w:szCs w:val="22"/>
                <w:highlight w:val="lightGray"/>
                <w:lang w:eastAsia="en-US"/>
              </w:rPr>
              <w:t>.</w:t>
            </w:r>
          </w:p>
          <w:p w14:paraId="49FFE229" w14:textId="51D24A0F" w:rsidR="00B6246B" w:rsidRPr="00D36A56" w:rsidRDefault="00B6246B" w:rsidP="00A10079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38EC7EFA" w14:textId="61643EED" w:rsidR="00B6246B" w:rsidRPr="00D36A56" w:rsidRDefault="00B6246B" w:rsidP="00A10079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0A91E929" w14:textId="77777777" w:rsidR="00A10079" w:rsidRPr="00A10079" w:rsidRDefault="00A10079" w:rsidP="00A10079">
      <w:pPr>
        <w:rPr>
          <w:rFonts w:ascii="Arial" w:hAnsi="Arial" w:cs="Arial"/>
          <w:sz w:val="22"/>
          <w:szCs w:val="22"/>
          <w:lang w:eastAsia="en-US"/>
        </w:rPr>
      </w:pPr>
    </w:p>
    <w:p w14:paraId="49C9A2CA" w14:textId="2980CC52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0F438946" w14:textId="739C033B" w:rsidR="00FA388E" w:rsidRPr="00FA388E" w:rsidRDefault="00FA388E" w:rsidP="00FA388E">
      <w:pPr>
        <w:pStyle w:val="Heading1"/>
        <w:jc w:val="center"/>
        <w:rPr>
          <w:lang w:val="en-US" w:eastAsia="en-US"/>
        </w:rPr>
      </w:pPr>
      <w:r>
        <w:rPr>
          <w:lang w:val="en-US" w:eastAsia="en-US"/>
        </w:rPr>
        <w:lastRenderedPageBreak/>
        <w:t>Proposal</w:t>
      </w:r>
      <w:r w:rsidR="00141C91">
        <w:rPr>
          <w:lang w:val="en-US" w:eastAsia="en-US"/>
        </w:rPr>
        <w:t xml:space="preserve"> Information</w:t>
      </w:r>
    </w:p>
    <w:p w14:paraId="6ABD9296" w14:textId="09F6D921" w:rsidR="00130ECC" w:rsidRDefault="00592193" w:rsidP="00130ECC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t>2</w:t>
      </w:r>
      <w:r w:rsidR="00982F65" w:rsidRPr="00FE1CA0">
        <w:rPr>
          <w:sz w:val="24"/>
        </w:rPr>
        <w:t xml:space="preserve">. </w:t>
      </w:r>
      <w:r w:rsidR="008A5E36">
        <w:rPr>
          <w:sz w:val="24"/>
        </w:rPr>
        <w:t xml:space="preserve">Description of code(s)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 xml:space="preserve">. </w:t>
      </w:r>
      <w:r w:rsidR="009F5A83">
        <w:rPr>
          <w:sz w:val="24"/>
          <w:szCs w:val="30"/>
          <w:lang w:val="en-US"/>
        </w:rPr>
        <w:t>1</w:t>
      </w:r>
      <w:r w:rsidR="00121912" w:rsidRPr="00FE1CA0">
        <w:rPr>
          <w:sz w:val="24"/>
          <w:szCs w:val="30"/>
          <w:lang w:val="en-US"/>
        </w:rPr>
        <w:t xml:space="preserve"> page</w:t>
      </w:r>
      <w:r w:rsidR="00121912" w:rsidRPr="00FE1CA0">
        <w:rPr>
          <w:sz w:val="24"/>
        </w:rPr>
        <w:t>)</w:t>
      </w:r>
    </w:p>
    <w:p w14:paraId="5DF475E4" w14:textId="503ED957" w:rsidR="003A4958" w:rsidRDefault="003A4958" w:rsidP="003A49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C7E2" wp14:editId="0AE61A0D">
                <wp:simplePos x="0" y="0"/>
                <wp:positionH relativeFrom="column">
                  <wp:posOffset>13971</wp:posOffset>
                </wp:positionH>
                <wp:positionV relativeFrom="paragraph">
                  <wp:posOffset>40930</wp:posOffset>
                </wp:positionV>
                <wp:extent cx="5889600" cy="8460000"/>
                <wp:effectExtent l="0" t="0" r="1651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00" cy="84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2FF0A" w14:textId="4AD0DA01" w:rsidR="003F0B9A" w:rsidRPr="003F0B9A" w:rsidRDefault="003F0B9A" w:rsidP="003F0B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778B">
                              <w:rPr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</w:rPr>
                              <w:t>You should give a short description of the main code(s) that will be developed during your eCSE project, giving links where appropriate.</w:t>
                            </w:r>
                          </w:p>
                          <w:p w14:paraId="49483C51" w14:textId="77777777" w:rsidR="003F0B9A" w:rsidRPr="003F0B9A" w:rsidRDefault="003F0B9A" w:rsidP="003F0B9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8CBDDB" w14:textId="77777777" w:rsidR="003A4958" w:rsidRDefault="003A4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C7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pt;margin-top:3.2pt;width:463.75pt;height:66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" fillcolor="white [3201]" strokeweight=".5pt">
                <v:textbox>
                  <w:txbxContent>
                    <w:p w14:paraId="0F22FF0A" w14:textId="4AD0DA01" w:rsidR="003F0B9A" w:rsidRPr="003F0B9A" w:rsidRDefault="003F0B9A" w:rsidP="003F0B9A">
                      <w:pPr>
                        <w:rPr>
                          <w:sz w:val="22"/>
                          <w:szCs w:val="22"/>
                        </w:rPr>
                      </w:pPr>
                      <w:r w:rsidRPr="0070778B">
                        <w:rPr>
                          <w:i/>
                          <w:iCs/>
                          <w:sz w:val="22"/>
                          <w:szCs w:val="22"/>
                          <w:highlight w:val="lightGray"/>
                        </w:rPr>
                        <w:t>You should give a short description of the main code(s) that will be developed during your eCSE project, giving links where appropriate.</w:t>
                      </w:r>
                    </w:p>
                    <w:p w14:paraId="49483C51" w14:textId="77777777" w:rsidR="003F0B9A" w:rsidRPr="003F0B9A" w:rsidRDefault="003F0B9A" w:rsidP="003F0B9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88CBDDB" w14:textId="77777777" w:rsidR="003A4958" w:rsidRDefault="003A4958"/>
                  </w:txbxContent>
                </v:textbox>
              </v:shape>
            </w:pict>
          </mc:Fallback>
        </mc:AlternateContent>
      </w:r>
    </w:p>
    <w:p w14:paraId="043453FB" w14:textId="77777777" w:rsidR="003A4958" w:rsidRPr="003A4958" w:rsidRDefault="003A4958" w:rsidP="003A4958"/>
    <w:p w14:paraId="4FC20CCF" w14:textId="77777777" w:rsidR="003A4958" w:rsidRDefault="003A4958">
      <w:pPr>
        <w:widowControl/>
        <w:suppressAutoHyphens w:val="0"/>
        <w:rPr>
          <w:rFonts w:ascii="Arial" w:hAnsi="Arial" w:cs="Arial"/>
          <w:b/>
        </w:rPr>
      </w:pPr>
      <w:r>
        <w:br w:type="page"/>
      </w:r>
    </w:p>
    <w:p w14:paraId="68075065" w14:textId="61352B11" w:rsidR="00130ECC" w:rsidRDefault="006A0E5D" w:rsidP="00130ECC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 w:rsidRPr="00130ECC">
        <w:rPr>
          <w:sz w:val="24"/>
        </w:rPr>
        <w:lastRenderedPageBreak/>
        <w:t>3. Scaling evidence for the code(s) (max 2 pages</w:t>
      </w:r>
      <w:r w:rsidR="008340E7" w:rsidRPr="00130ECC">
        <w:rPr>
          <w:sz w:val="24"/>
        </w:rPr>
        <w:t xml:space="preserve"> including any diagrams</w:t>
      </w:r>
      <w:r w:rsidRPr="00130ECC">
        <w:rPr>
          <w:sz w:val="24"/>
        </w:rPr>
        <w:t>)</w:t>
      </w:r>
    </w:p>
    <w:p w14:paraId="517575A5" w14:textId="01968158" w:rsidR="003A4958" w:rsidRDefault="003A4958" w:rsidP="00130ECC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CB7FB" wp14:editId="6C98D406">
                <wp:simplePos x="0" y="0"/>
                <wp:positionH relativeFrom="column">
                  <wp:posOffset>-50830</wp:posOffset>
                </wp:positionH>
                <wp:positionV relativeFrom="paragraph">
                  <wp:posOffset>81410</wp:posOffset>
                </wp:positionV>
                <wp:extent cx="6012000" cy="8748000"/>
                <wp:effectExtent l="0" t="0" r="825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0" cy="87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E8079" w14:textId="77777777" w:rsidR="003F0B9A" w:rsidRPr="003C4BB3" w:rsidRDefault="003F0B9A" w:rsidP="003F0B9A">
                            <w:p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1C387E">
                              <w:rPr>
                                <w:i/>
                                <w:iCs/>
                                <w:highlight w:val="lightGray"/>
                              </w:rPr>
                              <w:t>Please give quantitative evidence to show that the code achieves good performance for typical use cases</w:t>
                            </w:r>
                            <w:r w:rsidRPr="00E664B8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highlight w:val="lightGray"/>
                              </w:rPr>
                              <w:t>For each use case, t</w:t>
                            </w:r>
                            <w:r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he evidence must include two graphs (or tables):</w:t>
                            </w:r>
                          </w:p>
                          <w:p w14:paraId="0FD364B9" w14:textId="77777777" w:rsidR="003F0B9A" w:rsidRPr="004E1F1D" w:rsidRDefault="003F0B9A" w:rsidP="003F0B9A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>Table of runtime (or performance) against number of nodes or a plot of the performance against number of nodes (a plot of runtime is not acceptable). This should utilise dat</w:t>
                            </w:r>
                            <w:r>
                              <w:rPr>
                                <w:i/>
                                <w:iCs/>
                                <w:highlight w:val="lightGray"/>
                              </w:rPr>
                              <w:t>a</w:t>
                            </w: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for the code on ARCHER or another suitable HPC system. The runtime (or performance) axis should be plotted on a linear scale, not a log scale.</w:t>
                            </w:r>
                          </w:p>
                          <w:p w14:paraId="3BCBBA9E" w14:textId="77777777" w:rsidR="003F0B9A" w:rsidRPr="004E1F1D" w:rsidRDefault="003F0B9A" w:rsidP="003F0B9A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Parallel efficiency against number of nodes, again using the code on ARCHER or another suitable HPC system. The parallel efficiency axis should be plotted on a linear scale, not a log scale. </w:t>
                            </w:r>
                          </w:p>
                          <w:p w14:paraId="11C30CBA" w14:textId="77777777" w:rsidR="003F0B9A" w:rsidRPr="004E1F1D" w:rsidRDefault="003F0B9A" w:rsidP="003F0B9A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i/>
                                <w:iCs/>
                                <w:highlight w:val="lightGray"/>
                              </w:rPr>
                            </w:pPr>
                            <w:r w:rsidRPr="004E1F1D">
                              <w:rPr>
                                <w:i/>
                                <w:iCs/>
                                <w:highlight w:val="lightGray"/>
                              </w:rPr>
                              <w:t>For software planning to make use of a single node (or less) only, please supply a description of the single node performance, rather than the two points above.</w:t>
                            </w:r>
                          </w:p>
                          <w:p w14:paraId="6D25B517" w14:textId="4FF82CD1" w:rsidR="003A4958" w:rsidRDefault="003F0B9A" w:rsidP="003F0B9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1C387E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The above may come from Tier-1 systems such as ARCHER, or in the case where a code will be ported from a Tier-2 system to ARCHER2, this evidence may come from Tier-2 systems. </w:t>
                            </w:r>
                            <w:r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Plots/tables should be provided relative to the smallest number of nodes that can feasibly be used.</w:t>
                            </w:r>
                            <w:r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</w:t>
                            </w:r>
                            <w:r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If the application is developing new algorithms for which performance data is not yet available then the performance expected on completion of the project should be given and justified.</w:t>
                            </w:r>
                            <w:r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</w:t>
                            </w:r>
                            <w:r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If you require help in evaluating the performance of your code on a particular problem then please contact the ARCHER2 service desk (</w:t>
                            </w:r>
                            <w:hyperlink r:id="rId11" w:history="1">
                              <w:r w:rsidRPr="00D72D1A">
                                <w:rPr>
                                  <w:rStyle w:val="Hyperlink"/>
                                  <w:i/>
                                  <w:iCs/>
                                  <w:highlight w:val="lightGray"/>
                                </w:rPr>
                                <w:t>support@archer2.ac.uk</w:t>
                              </w:r>
                            </w:hyperlink>
                            <w:r w:rsidRPr="003C4BB3">
                              <w:rPr>
                                <w:i/>
                                <w:iCs/>
                                <w:highlight w:val="lightGray"/>
                              </w:rPr>
                              <w:t>).</w:t>
                            </w:r>
                          </w:p>
                          <w:p w14:paraId="02B5F167" w14:textId="7EDC3386" w:rsidR="003F0B9A" w:rsidRPr="003F0B9A" w:rsidRDefault="003F0B9A" w:rsidP="003F0B9A"/>
                          <w:p w14:paraId="60B1A792" w14:textId="319C0DF9" w:rsidR="003F0B9A" w:rsidRDefault="003F0B9A" w:rsidP="003F0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B7FB" id="Text Box 5" o:spid="_x0000_s1027" type="#_x0000_t202" style="position:absolute;left:0;text-align:left;margin-left:-4pt;margin-top:6.4pt;width:473.4pt;height:6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" fillcolor="white [3201]" strokeweight=".5pt">
                <v:textbox>
                  <w:txbxContent>
                    <w:p w14:paraId="033E8079" w14:textId="77777777" w:rsidR="003F0B9A" w:rsidRPr="003C4BB3" w:rsidRDefault="003F0B9A" w:rsidP="003F0B9A">
                      <w:pPr>
                        <w:rPr>
                          <w:i/>
                          <w:iCs/>
                          <w:highlight w:val="lightGray"/>
                        </w:rPr>
                      </w:pPr>
                      <w:r w:rsidRPr="001C387E">
                        <w:rPr>
                          <w:i/>
                          <w:iCs/>
                          <w:highlight w:val="lightGray"/>
                        </w:rPr>
                        <w:t>Please give quantitative evidence to show that the code achieves good performance for typical use cases</w:t>
                      </w:r>
                      <w:r w:rsidRPr="00E664B8">
                        <w:rPr>
                          <w:i/>
                          <w:iCs/>
                          <w:highlight w:val="lightGray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highlight w:val="lightGray"/>
                        </w:rPr>
                        <w:t>For each use case, t</w:t>
                      </w:r>
                      <w:r w:rsidRPr="003C4BB3">
                        <w:rPr>
                          <w:i/>
                          <w:iCs/>
                          <w:highlight w:val="lightGray"/>
                        </w:rPr>
                        <w:t>he evidence must include two graphs (or tables):</w:t>
                      </w:r>
                    </w:p>
                    <w:p w14:paraId="0FD364B9" w14:textId="77777777" w:rsidR="003F0B9A" w:rsidRPr="004E1F1D" w:rsidRDefault="003F0B9A" w:rsidP="003F0B9A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>Table of runtime (or performance) against number of nodes or a plot of the performance against number of nodes (a plot of runtime is not acceptable). This should utilise dat</w:t>
                      </w:r>
                      <w:r>
                        <w:rPr>
                          <w:i/>
                          <w:iCs/>
                          <w:highlight w:val="lightGray"/>
                        </w:rPr>
                        <w:t>a</w:t>
                      </w: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 for the code on ARCHER or another suitable HPC system. The runtime (or performance) axis should be plotted on a linear scale, not a log scale.</w:t>
                      </w:r>
                    </w:p>
                    <w:p w14:paraId="3BCBBA9E" w14:textId="77777777" w:rsidR="003F0B9A" w:rsidRPr="004E1F1D" w:rsidRDefault="003F0B9A" w:rsidP="003F0B9A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 xml:space="preserve">Parallel efficiency against number of nodes, again using the code on ARCHER or another suitable HPC system. The parallel efficiency axis should be plotted on a linear scale, not a log scale. </w:t>
                      </w:r>
                    </w:p>
                    <w:p w14:paraId="11C30CBA" w14:textId="77777777" w:rsidR="003F0B9A" w:rsidRPr="004E1F1D" w:rsidRDefault="003F0B9A" w:rsidP="003F0B9A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i/>
                          <w:iCs/>
                          <w:highlight w:val="lightGray"/>
                        </w:rPr>
                      </w:pPr>
                      <w:r w:rsidRPr="004E1F1D">
                        <w:rPr>
                          <w:i/>
                          <w:iCs/>
                          <w:highlight w:val="lightGray"/>
                        </w:rPr>
                        <w:t>For software planning to make use of a single node (or less) only, please supply a description of the single node performance, rather than the two points above.</w:t>
                      </w:r>
                    </w:p>
                    <w:p w14:paraId="6D25B517" w14:textId="4FF82CD1" w:rsidR="003A4958" w:rsidRDefault="003F0B9A" w:rsidP="003F0B9A">
                      <w:pPr>
                        <w:rPr>
                          <w:i/>
                          <w:iCs/>
                        </w:rPr>
                      </w:pPr>
                      <w:r w:rsidRPr="001C387E">
                        <w:rPr>
                          <w:i/>
                          <w:iCs/>
                          <w:highlight w:val="lightGray"/>
                        </w:rPr>
                        <w:t xml:space="preserve">The above may come from Tier-1 systems such as ARCHER, or in the case where a code will be ported from a Tier-2 system to ARCHER2, this evidence may come from Tier-2 systems. </w:t>
                      </w:r>
                      <w:r w:rsidRPr="003C4BB3">
                        <w:rPr>
                          <w:i/>
                          <w:iCs/>
                          <w:highlight w:val="lightGray"/>
                        </w:rPr>
                        <w:t>Plots/tables should be provided relative to the smallest number of nodes that can feasibly be used.</w:t>
                      </w:r>
                      <w:r>
                        <w:rPr>
                          <w:i/>
                          <w:iCs/>
                          <w:highlight w:val="lightGray"/>
                        </w:rPr>
                        <w:t xml:space="preserve"> </w:t>
                      </w:r>
                      <w:r w:rsidRPr="003C4BB3">
                        <w:rPr>
                          <w:i/>
                          <w:iCs/>
                          <w:highlight w:val="lightGray"/>
                        </w:rPr>
                        <w:t>If the application is developing new algorithms for which performance data is not yet available then the performance expected on completion of the project should be given and justified.</w:t>
                      </w:r>
                      <w:r>
                        <w:rPr>
                          <w:i/>
                          <w:iCs/>
                          <w:highlight w:val="lightGray"/>
                        </w:rPr>
                        <w:t xml:space="preserve"> </w:t>
                      </w:r>
                      <w:r w:rsidRPr="003C4BB3">
                        <w:rPr>
                          <w:i/>
                          <w:iCs/>
                          <w:highlight w:val="lightGray"/>
                        </w:rPr>
                        <w:t>If you require help in evaluating the performance of your code on a particular problem then please contact the ARCHER2 service desk (</w:t>
                      </w:r>
                      <w:hyperlink r:id="rId12" w:history="1">
                        <w:r w:rsidRPr="00D72D1A">
                          <w:rPr>
                            <w:rStyle w:val="Hyperlink"/>
                            <w:i/>
                            <w:iCs/>
                            <w:highlight w:val="lightGray"/>
                          </w:rPr>
                          <w:t>support@archer2.ac.uk</w:t>
                        </w:r>
                      </w:hyperlink>
                      <w:r w:rsidRPr="003C4BB3">
                        <w:rPr>
                          <w:i/>
                          <w:iCs/>
                          <w:highlight w:val="lightGray"/>
                        </w:rPr>
                        <w:t>).</w:t>
                      </w:r>
                    </w:p>
                    <w:p w14:paraId="02B5F167" w14:textId="7EDC3386" w:rsidR="003F0B9A" w:rsidRPr="003F0B9A" w:rsidRDefault="003F0B9A" w:rsidP="003F0B9A"/>
                    <w:p w14:paraId="60B1A792" w14:textId="319C0DF9" w:rsidR="003F0B9A" w:rsidRDefault="003F0B9A" w:rsidP="003F0B9A"/>
                  </w:txbxContent>
                </v:textbox>
              </v:shape>
            </w:pict>
          </mc:Fallback>
        </mc:AlternateContent>
      </w:r>
    </w:p>
    <w:p w14:paraId="67F211D6" w14:textId="77777777" w:rsidR="003A4958" w:rsidRDefault="003A4958">
      <w:pPr>
        <w:widowControl/>
        <w:suppressAutoHyphens w:val="0"/>
        <w:rPr>
          <w:rFonts w:ascii="Arial" w:hAnsi="Arial" w:cs="Arial"/>
          <w:b/>
        </w:rPr>
      </w:pPr>
      <w:r>
        <w:br w:type="page"/>
      </w:r>
    </w:p>
    <w:p w14:paraId="0B6CC991" w14:textId="524A35C1" w:rsidR="00924C45" w:rsidRDefault="00924C45" w:rsidP="003A4958">
      <w:pPr>
        <w:pStyle w:val="Heading2"/>
        <w:numPr>
          <w:ilvl w:val="0"/>
          <w:numId w:val="0"/>
        </w:numPr>
        <w:ind w:left="-142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D09A7" wp14:editId="7DF0BCD3">
                <wp:simplePos x="0" y="0"/>
                <wp:positionH relativeFrom="column">
                  <wp:posOffset>-7630</wp:posOffset>
                </wp:positionH>
                <wp:positionV relativeFrom="paragraph">
                  <wp:posOffset>-14830</wp:posOffset>
                </wp:positionV>
                <wp:extent cx="6062400" cy="9093600"/>
                <wp:effectExtent l="0" t="0" r="825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400" cy="909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445AB" w14:textId="094B3B82" w:rsidR="00924C45" w:rsidRPr="003F0B9A" w:rsidRDefault="003F0B9A">
                            <w:r w:rsidRPr="003F0B9A">
                              <w:rPr>
                                <w:i/>
                                <w:iCs/>
                                <w:highlight w:val="lightGray"/>
                              </w:rPr>
                              <w:t>Second page</w:t>
                            </w:r>
                            <w:r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for section 3</w:t>
                            </w:r>
                            <w:r w:rsidRPr="003F0B9A">
                              <w:rPr>
                                <w:i/>
                                <w:iCs/>
                                <w:highlight w:val="lightGray"/>
                              </w:rPr>
                              <w:t xml:space="preserve"> if needed</w:t>
                            </w:r>
                          </w:p>
                          <w:p w14:paraId="36DB2852" w14:textId="77777777" w:rsidR="003F0B9A" w:rsidRPr="003F0B9A" w:rsidRDefault="003F0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09A7" id="Text Box 9" o:spid="_x0000_s1028" type="#_x0000_t202" style="position:absolute;left:0;text-align:left;margin-left:-.6pt;margin-top:-1.15pt;width:477.35pt;height:7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" fillcolor="white [3201]" strokeweight=".5pt">
                <v:textbox>
                  <w:txbxContent>
                    <w:p w14:paraId="396445AB" w14:textId="094B3B82" w:rsidR="00924C45" w:rsidRPr="003F0B9A" w:rsidRDefault="003F0B9A">
                      <w:r w:rsidRPr="003F0B9A">
                        <w:rPr>
                          <w:i/>
                          <w:iCs/>
                          <w:highlight w:val="lightGray"/>
                        </w:rPr>
                        <w:t>Second page</w:t>
                      </w:r>
                      <w:r>
                        <w:rPr>
                          <w:i/>
                          <w:iCs/>
                          <w:highlight w:val="lightGray"/>
                        </w:rPr>
                        <w:t xml:space="preserve"> for section 3</w:t>
                      </w:r>
                      <w:r w:rsidRPr="003F0B9A">
                        <w:rPr>
                          <w:i/>
                          <w:iCs/>
                          <w:highlight w:val="lightGray"/>
                        </w:rPr>
                        <w:t xml:space="preserve"> if needed</w:t>
                      </w:r>
                    </w:p>
                    <w:p w14:paraId="36DB2852" w14:textId="77777777" w:rsidR="003F0B9A" w:rsidRPr="003F0B9A" w:rsidRDefault="003F0B9A"/>
                  </w:txbxContent>
                </v:textbox>
              </v:shape>
            </w:pict>
          </mc:Fallback>
        </mc:AlternateContent>
      </w:r>
    </w:p>
    <w:p w14:paraId="51EE549A" w14:textId="77777777" w:rsidR="00924C45" w:rsidRDefault="00924C45">
      <w:pPr>
        <w:widowControl/>
        <w:suppressAutoHyphens w:val="0"/>
        <w:rPr>
          <w:rFonts w:ascii="Arial" w:hAnsi="Arial" w:cs="Arial"/>
          <w:b/>
        </w:rPr>
      </w:pPr>
      <w:r>
        <w:br w:type="page"/>
      </w:r>
    </w:p>
    <w:p w14:paraId="25727F08" w14:textId="5F0B5CA7" w:rsidR="00130ECC" w:rsidRDefault="006A0E5D" w:rsidP="003A4958">
      <w:pPr>
        <w:pStyle w:val="Heading2"/>
        <w:numPr>
          <w:ilvl w:val="0"/>
          <w:numId w:val="0"/>
        </w:numPr>
        <w:ind w:left="-142"/>
        <w:rPr>
          <w:sz w:val="24"/>
        </w:rPr>
      </w:pPr>
      <w:r w:rsidRPr="00130ECC">
        <w:rPr>
          <w:sz w:val="24"/>
        </w:rPr>
        <w:lastRenderedPageBreak/>
        <w:t>4</w:t>
      </w:r>
      <w:r w:rsidR="00121912" w:rsidRPr="00130ECC">
        <w:rPr>
          <w:sz w:val="24"/>
        </w:rPr>
        <w:t xml:space="preserve">. </w:t>
      </w:r>
      <w:r w:rsidR="00057FAB" w:rsidRPr="00130ECC">
        <w:rPr>
          <w:sz w:val="24"/>
        </w:rPr>
        <w:t>Sustainability</w:t>
      </w:r>
      <w:r w:rsidR="0074525B" w:rsidRPr="00130ECC">
        <w:rPr>
          <w:sz w:val="24"/>
        </w:rPr>
        <w:t xml:space="preserve">, </w:t>
      </w:r>
      <w:r w:rsidR="00057FAB" w:rsidRPr="00130ECC">
        <w:rPr>
          <w:sz w:val="24"/>
        </w:rPr>
        <w:t xml:space="preserve">maintenance </w:t>
      </w:r>
      <w:r w:rsidR="0074525B" w:rsidRPr="00130ECC">
        <w:rPr>
          <w:sz w:val="24"/>
        </w:rPr>
        <w:t xml:space="preserve">and availability </w:t>
      </w:r>
      <w:r w:rsidR="00057FAB" w:rsidRPr="00130ECC">
        <w:rPr>
          <w:sz w:val="24"/>
        </w:rPr>
        <w:t>of codes</w:t>
      </w:r>
      <w:r w:rsidR="00A57CBF" w:rsidRPr="00130ECC">
        <w:rPr>
          <w:sz w:val="24"/>
        </w:rPr>
        <w:t xml:space="preserve"> </w:t>
      </w:r>
      <w:r w:rsidR="00982F65" w:rsidRPr="00130ECC">
        <w:rPr>
          <w:sz w:val="24"/>
        </w:rPr>
        <w:t>(</w:t>
      </w:r>
      <w:r w:rsidR="00D810C5" w:rsidRPr="00130ECC">
        <w:rPr>
          <w:sz w:val="24"/>
          <w:szCs w:val="30"/>
          <w:lang w:val="en-US"/>
        </w:rPr>
        <w:t>max</w:t>
      </w:r>
      <w:r w:rsidR="00037C7D" w:rsidRPr="00130ECC">
        <w:rPr>
          <w:sz w:val="24"/>
          <w:szCs w:val="30"/>
          <w:lang w:val="en-US"/>
        </w:rPr>
        <w:t xml:space="preserve">. </w:t>
      </w:r>
      <w:r w:rsidR="00057FAB" w:rsidRPr="00130ECC">
        <w:rPr>
          <w:sz w:val="24"/>
          <w:szCs w:val="30"/>
          <w:lang w:val="en-US"/>
        </w:rPr>
        <w:t>1</w:t>
      </w:r>
      <w:r w:rsidR="00EE20A8" w:rsidRPr="00130ECC">
        <w:rPr>
          <w:sz w:val="24"/>
          <w:szCs w:val="30"/>
          <w:lang w:val="en-US"/>
        </w:rPr>
        <w:t xml:space="preserve"> page</w:t>
      </w:r>
      <w:r w:rsidR="00982F65" w:rsidRPr="00130ECC">
        <w:rPr>
          <w:sz w:val="24"/>
        </w:rPr>
        <w:t>)</w:t>
      </w:r>
    </w:p>
    <w:p w14:paraId="25FCF6C0" w14:textId="44067353" w:rsidR="003A4958" w:rsidRDefault="003A4958" w:rsidP="00057FAB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307B3" wp14:editId="58A1B723">
                <wp:simplePos x="0" y="0"/>
                <wp:positionH relativeFrom="column">
                  <wp:posOffset>-50830</wp:posOffset>
                </wp:positionH>
                <wp:positionV relativeFrom="paragraph">
                  <wp:posOffset>74210</wp:posOffset>
                </wp:positionV>
                <wp:extent cx="6026400" cy="8791200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0" cy="8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6276A" w14:textId="60055031" w:rsidR="003A4958" w:rsidRPr="00650373" w:rsidRDefault="00650373">
                            <w:r w:rsidRPr="00497354">
                              <w:rPr>
                                <w:i/>
                                <w:iCs/>
                                <w:highlight w:val="lightGray"/>
                              </w:rPr>
                              <w:t>Please explain how software will be maintained both during and after the eCSE project.</w:t>
                            </w:r>
                          </w:p>
                          <w:p w14:paraId="46E23EA4" w14:textId="77777777" w:rsidR="00650373" w:rsidRDefault="0065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07B3" id="Text Box 7" o:spid="_x0000_s1029" type="#_x0000_t202" style="position:absolute;left:0;text-align:left;margin-left:-4pt;margin-top:5.85pt;width:474.5pt;height:6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" fillcolor="white [3201]" strokeweight=".5pt">
                <v:textbox>
                  <w:txbxContent>
                    <w:p w14:paraId="6C66276A" w14:textId="60055031" w:rsidR="003A4958" w:rsidRPr="00650373" w:rsidRDefault="00650373">
                      <w:r w:rsidRPr="00497354">
                        <w:rPr>
                          <w:i/>
                          <w:iCs/>
                          <w:highlight w:val="lightGray"/>
                        </w:rPr>
                        <w:t>Please explain how software will be maintained both during and after the eCSE project.</w:t>
                      </w:r>
                    </w:p>
                    <w:p w14:paraId="46E23EA4" w14:textId="77777777" w:rsidR="00650373" w:rsidRDefault="00650373"/>
                  </w:txbxContent>
                </v:textbox>
              </v:shape>
            </w:pict>
          </mc:Fallback>
        </mc:AlternateContent>
      </w:r>
    </w:p>
    <w:p w14:paraId="3D69C570" w14:textId="77777777" w:rsidR="003A4958" w:rsidRDefault="003A4958">
      <w:pPr>
        <w:widowControl/>
        <w:suppressAutoHyphens w:val="0"/>
        <w:rPr>
          <w:rFonts w:ascii="Arial" w:hAnsi="Arial" w:cs="Arial"/>
          <w:b/>
        </w:rPr>
      </w:pPr>
      <w:r>
        <w:br w:type="page"/>
      </w:r>
    </w:p>
    <w:p w14:paraId="2DAC8913" w14:textId="549D9BAB" w:rsidR="00057FAB" w:rsidRPr="00130ECC" w:rsidRDefault="006A0E5D" w:rsidP="00057FAB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 w:rsidRPr="00130ECC">
        <w:rPr>
          <w:sz w:val="24"/>
        </w:rPr>
        <w:lastRenderedPageBreak/>
        <w:t>5</w:t>
      </w:r>
      <w:r w:rsidR="00057FAB" w:rsidRPr="00130ECC">
        <w:rPr>
          <w:sz w:val="24"/>
        </w:rPr>
        <w:t xml:space="preserve">. Availability of codes </w:t>
      </w:r>
      <w:r w:rsidR="004F6AC1" w:rsidRPr="00130ECC">
        <w:rPr>
          <w:sz w:val="24"/>
        </w:rPr>
        <w:t xml:space="preserve">on </w:t>
      </w:r>
      <w:r w:rsidR="0035673D" w:rsidRPr="00130ECC">
        <w:rPr>
          <w:sz w:val="24"/>
        </w:rPr>
        <w:t xml:space="preserve">completion of project </w:t>
      </w:r>
      <w:r w:rsidR="00057FAB" w:rsidRPr="00130ECC">
        <w:rPr>
          <w:sz w:val="24"/>
        </w:rPr>
        <w:t>(including licensing model)(</w:t>
      </w:r>
      <w:r w:rsidR="00057FAB" w:rsidRPr="00130ECC">
        <w:rPr>
          <w:sz w:val="24"/>
          <w:szCs w:val="30"/>
          <w:lang w:val="en-US"/>
        </w:rPr>
        <w:t>max. 1 page</w:t>
      </w:r>
      <w:r w:rsidR="00057FAB" w:rsidRPr="00130ECC">
        <w:rPr>
          <w:sz w:val="24"/>
        </w:rPr>
        <w:t>)</w:t>
      </w:r>
    </w:p>
    <w:p w14:paraId="2018537B" w14:textId="002E157C" w:rsidR="00130ECC" w:rsidRDefault="003A4958">
      <w:pPr>
        <w:widowControl/>
        <w:suppressAutoHyphens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F105" wp14:editId="261228EB">
                <wp:simplePos x="0" y="0"/>
                <wp:positionH relativeFrom="column">
                  <wp:posOffset>28370</wp:posOffset>
                </wp:positionH>
                <wp:positionV relativeFrom="paragraph">
                  <wp:posOffset>57350</wp:posOffset>
                </wp:positionV>
                <wp:extent cx="5932800" cy="8661600"/>
                <wp:effectExtent l="0" t="0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0" cy="866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61AC6" w14:textId="77777777" w:rsidR="00650373" w:rsidRPr="00C73D72" w:rsidRDefault="00650373" w:rsidP="0065037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73D72">
                              <w:rPr>
                                <w:i/>
                                <w:iCs/>
                                <w:highlight w:val="lightGray"/>
                              </w:rPr>
                              <w:t>Please explain how the code will be made available to ARCHER2 users and any licensing model used.</w:t>
                            </w:r>
                          </w:p>
                          <w:p w14:paraId="04CDFF57" w14:textId="77777777" w:rsidR="00650373" w:rsidRDefault="00650373" w:rsidP="0065037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D43CC" w14:textId="77777777" w:rsidR="003A4958" w:rsidRDefault="003A4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F105" id="Text Box 8" o:spid="_x0000_s1030" type="#_x0000_t202" style="position:absolute;margin-left:2.25pt;margin-top:4.5pt;width:467.15pt;height:6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" fillcolor="white [3201]" strokeweight=".5pt">
                <v:textbox>
                  <w:txbxContent>
                    <w:p w14:paraId="64D61AC6" w14:textId="77777777" w:rsidR="00650373" w:rsidRPr="00C73D72" w:rsidRDefault="00650373" w:rsidP="00650373">
                      <w:pPr>
                        <w:rPr>
                          <w:i/>
                          <w:iCs/>
                        </w:rPr>
                      </w:pPr>
                      <w:r w:rsidRPr="00C73D72">
                        <w:rPr>
                          <w:i/>
                          <w:iCs/>
                          <w:highlight w:val="lightGray"/>
                        </w:rPr>
                        <w:t>Please explain how the code will be made available to ARCHER2 users and any licensing model used.</w:t>
                      </w:r>
                    </w:p>
                    <w:p w14:paraId="04CDFF57" w14:textId="77777777" w:rsidR="00650373" w:rsidRDefault="00650373" w:rsidP="00650373">
                      <w:pPr>
                        <w:rPr>
                          <w:rFonts w:ascii="Arial" w:hAnsi="Arial" w:cs="Arial"/>
                        </w:rPr>
                      </w:pPr>
                    </w:p>
                    <w:p w14:paraId="78ED43CC" w14:textId="77777777" w:rsidR="003A4958" w:rsidRDefault="003A4958"/>
                  </w:txbxContent>
                </v:textbox>
              </v:shape>
            </w:pict>
          </mc:Fallback>
        </mc:AlternateContent>
      </w:r>
    </w:p>
    <w:p w14:paraId="0561431E" w14:textId="77777777" w:rsidR="003A4958" w:rsidRDefault="003A4958">
      <w:pPr>
        <w:widowControl/>
        <w:suppressAutoHyphens w:val="0"/>
        <w:rPr>
          <w:rFonts w:ascii="Arial" w:hAnsi="Arial" w:cs="Arial"/>
          <w:b/>
          <w:sz w:val="28"/>
        </w:rPr>
      </w:pPr>
      <w:r>
        <w:br w:type="page"/>
      </w:r>
    </w:p>
    <w:p w14:paraId="544117E7" w14:textId="27A87A1C" w:rsidR="003A0EA1" w:rsidRPr="00CE407D" w:rsidRDefault="003A0EA1" w:rsidP="00130ECC">
      <w:pPr>
        <w:pStyle w:val="Heading2"/>
        <w:numPr>
          <w:ilvl w:val="0"/>
          <w:numId w:val="0"/>
        </w:numPr>
        <w:rPr>
          <w:sz w:val="24"/>
        </w:rPr>
      </w:pPr>
      <w:r w:rsidRPr="00877442">
        <w:lastRenderedPageBreak/>
        <w:t>Section 2: Technical Assessment (</w:t>
      </w:r>
      <w:r w:rsidRPr="00CE407D">
        <w:rPr>
          <w:i/>
        </w:rPr>
        <w:t xml:space="preserve">To be completed by CSE team). </w:t>
      </w:r>
    </w:p>
    <w:p w14:paraId="603EDC92" w14:textId="77777777" w:rsidR="003A0EA1" w:rsidRDefault="003A0EA1" w:rsidP="003A0EA1">
      <w:pPr>
        <w:rPr>
          <w:rFonts w:asciiTheme="minorHAnsi" w:hAnsiTheme="minorHAnsi"/>
          <w:b/>
        </w:rPr>
      </w:pPr>
    </w:p>
    <w:p w14:paraId="66A0BD34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325C97F3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5DD9BFBB" w14:textId="77777777" w:rsidTr="0002636A">
        <w:tc>
          <w:tcPr>
            <w:tcW w:w="8309" w:type="dxa"/>
          </w:tcPr>
          <w:p w14:paraId="253E0FD5" w14:textId="694EF153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software </w:t>
            </w:r>
            <w:r w:rsidR="0030071D">
              <w:rPr>
                <w:rFonts w:asciiTheme="minorHAnsi" w:hAnsiTheme="minorHAnsi"/>
              </w:rPr>
              <w:t>presently</w:t>
            </w:r>
            <w:r>
              <w:rPr>
                <w:rFonts w:asciiTheme="minorHAnsi" w:hAnsiTheme="minorHAnsi"/>
              </w:rPr>
              <w:t xml:space="preserve"> suitable for </w:t>
            </w:r>
            <w:r w:rsidR="0030071D">
              <w:rPr>
                <w:rFonts w:asciiTheme="minorHAnsi" w:hAnsiTheme="minorHAnsi"/>
              </w:rPr>
              <w:t xml:space="preserve">running on </w:t>
            </w:r>
            <w:r w:rsidR="00F37016">
              <w:rPr>
                <w:rFonts w:asciiTheme="minorHAnsi" w:hAnsiTheme="minorHAnsi"/>
              </w:rPr>
              <w:t>a system such as ARCHER2</w:t>
            </w:r>
            <w:r w:rsidR="003D39B5">
              <w:rPr>
                <w:rFonts w:asciiTheme="minorHAnsi" w:hAnsiTheme="minorHAnsi"/>
              </w:rPr>
              <w:t xml:space="preserve"> in terms of scaling and performance</w:t>
            </w:r>
            <w:r w:rsidR="00F37016">
              <w:rPr>
                <w:rFonts w:asciiTheme="minorHAnsi" w:hAnsiTheme="minorHAnsi"/>
              </w:rPr>
              <w:t>, or is it predicted to be by the end of the project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58F22DF4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012528EB" w14:textId="77777777" w:rsidTr="0002636A">
        <w:tc>
          <w:tcPr>
            <w:tcW w:w="9230" w:type="dxa"/>
            <w:gridSpan w:val="2"/>
          </w:tcPr>
          <w:p w14:paraId="059D5DD3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099F7ADE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4F7DC3A5" w14:textId="77777777" w:rsidTr="0002636A">
        <w:tc>
          <w:tcPr>
            <w:tcW w:w="8309" w:type="dxa"/>
          </w:tcPr>
          <w:p w14:paraId="463952AB" w14:textId="0C5BB4F7" w:rsidR="003A0EA1" w:rsidRDefault="00B87EB3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</w:t>
            </w:r>
            <w:r w:rsidR="00A64A77">
              <w:rPr>
                <w:rFonts w:asciiTheme="minorHAnsi" w:hAnsiTheme="minorHAnsi"/>
              </w:rPr>
              <w:t>licensing</w:t>
            </w:r>
            <w:r>
              <w:rPr>
                <w:rFonts w:asciiTheme="minorHAnsi" w:hAnsiTheme="minorHAnsi"/>
              </w:rPr>
              <w:t xml:space="preserve"> model suitable for </w:t>
            </w:r>
            <w:r w:rsidR="004A6D54">
              <w:rPr>
                <w:rFonts w:asciiTheme="minorHAnsi" w:hAnsiTheme="minorHAnsi"/>
              </w:rPr>
              <w:t>future ARCHER2 usage</w:t>
            </w:r>
            <w:r w:rsidR="003C45E1"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20253C0F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4CAB7D11" w14:textId="77777777" w:rsidTr="0002636A">
        <w:tc>
          <w:tcPr>
            <w:tcW w:w="9230" w:type="dxa"/>
            <w:gridSpan w:val="2"/>
          </w:tcPr>
          <w:p w14:paraId="26C773A0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69E9DB00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3A0EA1" w14:paraId="7177871E" w14:textId="77777777" w:rsidTr="0002636A">
        <w:tc>
          <w:tcPr>
            <w:tcW w:w="8309" w:type="dxa"/>
          </w:tcPr>
          <w:p w14:paraId="4B83896F" w14:textId="451A68D4" w:rsidR="003A0EA1" w:rsidRDefault="007E5978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Will the code be available to </w:t>
            </w:r>
            <w:r w:rsidR="00F92614">
              <w:rPr>
                <w:rFonts w:asciiTheme="minorHAnsi" w:hAnsiTheme="minorHAnsi"/>
              </w:rPr>
              <w:t>ARCHER2 users on comp</w:t>
            </w:r>
            <w:r w:rsidR="00923B91">
              <w:rPr>
                <w:rFonts w:asciiTheme="minorHAnsi" w:hAnsiTheme="minorHAnsi"/>
              </w:rPr>
              <w:t>l</w:t>
            </w:r>
            <w:r w:rsidR="00F92614">
              <w:rPr>
                <w:rFonts w:asciiTheme="minorHAnsi" w:hAnsiTheme="minorHAnsi"/>
              </w:rPr>
              <w:t>etion of the eCSE work?</w:t>
            </w:r>
          </w:p>
        </w:tc>
        <w:tc>
          <w:tcPr>
            <w:tcW w:w="921" w:type="dxa"/>
          </w:tcPr>
          <w:p w14:paraId="103C3986" w14:textId="77777777" w:rsidR="003A0EA1" w:rsidRDefault="003A0EA1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3A0EA1" w14:paraId="17795CD1" w14:textId="77777777" w:rsidTr="0002636A">
        <w:tc>
          <w:tcPr>
            <w:tcW w:w="9230" w:type="dxa"/>
            <w:gridSpan w:val="2"/>
          </w:tcPr>
          <w:p w14:paraId="11878802" w14:textId="77777777" w:rsidR="003A0EA1" w:rsidRDefault="003A0EA1" w:rsidP="0002636A">
            <w:pPr>
              <w:rPr>
                <w:rFonts w:asciiTheme="minorHAnsi" w:hAnsiTheme="minorHAnsi"/>
              </w:rPr>
            </w:pPr>
          </w:p>
        </w:tc>
      </w:tr>
    </w:tbl>
    <w:p w14:paraId="25EA7839" w14:textId="77777777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7"/>
        <w:gridCol w:w="921"/>
      </w:tblGrid>
      <w:tr w:rsidR="000049BB" w14:paraId="00A82AAA" w14:textId="77777777" w:rsidTr="0002636A">
        <w:tc>
          <w:tcPr>
            <w:tcW w:w="8309" w:type="dxa"/>
          </w:tcPr>
          <w:p w14:paraId="07E464D4" w14:textId="213465A8" w:rsidR="000049BB" w:rsidRDefault="008E31AA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 the code be maintained after the</w:t>
            </w:r>
            <w:r w:rsidR="00A21710">
              <w:rPr>
                <w:rFonts w:asciiTheme="minorHAnsi" w:hAnsiTheme="minorHAnsi"/>
              </w:rPr>
              <w:t xml:space="preserve"> comp</w:t>
            </w:r>
            <w:r w:rsidR="00C7049F">
              <w:rPr>
                <w:rFonts w:asciiTheme="minorHAnsi" w:hAnsiTheme="minorHAnsi"/>
              </w:rPr>
              <w:t>l</w:t>
            </w:r>
            <w:r w:rsidR="00A21710">
              <w:rPr>
                <w:rFonts w:asciiTheme="minorHAnsi" w:hAnsiTheme="minorHAnsi"/>
              </w:rPr>
              <w:t>etion of the eCSE work</w:t>
            </w:r>
            <w:r w:rsidR="000049BB"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5FFCCF43" w14:textId="77777777" w:rsidR="000049BB" w:rsidRDefault="000049BB" w:rsidP="000263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0049BB" w14:paraId="23C14191" w14:textId="77777777" w:rsidTr="0002636A">
        <w:tc>
          <w:tcPr>
            <w:tcW w:w="9230" w:type="dxa"/>
            <w:gridSpan w:val="2"/>
          </w:tcPr>
          <w:p w14:paraId="4E796FC2" w14:textId="77777777" w:rsidR="000049BB" w:rsidRDefault="000049BB" w:rsidP="0002636A">
            <w:pPr>
              <w:rPr>
                <w:rFonts w:asciiTheme="minorHAnsi" w:hAnsiTheme="minorHAnsi"/>
              </w:rPr>
            </w:pPr>
          </w:p>
        </w:tc>
      </w:tr>
    </w:tbl>
    <w:p w14:paraId="028145CD" w14:textId="5809A91A" w:rsidR="003A0EA1" w:rsidRDefault="003A0EA1" w:rsidP="003A0EA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C73D72" w14:paraId="58EA86DE" w14:textId="77777777" w:rsidTr="009F6D02">
        <w:tc>
          <w:tcPr>
            <w:tcW w:w="9048" w:type="dxa"/>
          </w:tcPr>
          <w:p w14:paraId="484E8EBF" w14:textId="722CB34C" w:rsidR="00C73D72" w:rsidRDefault="00C73D72" w:rsidP="002E41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Please provide any other relevant comments here (optional)</w:t>
            </w:r>
          </w:p>
        </w:tc>
      </w:tr>
      <w:tr w:rsidR="00C73D72" w14:paraId="460BDF0D" w14:textId="77777777" w:rsidTr="009F6D02">
        <w:tc>
          <w:tcPr>
            <w:tcW w:w="9048" w:type="dxa"/>
          </w:tcPr>
          <w:p w14:paraId="3844E4D7" w14:textId="77777777" w:rsidR="00C73D72" w:rsidRDefault="00C73D72" w:rsidP="002E41E9">
            <w:pPr>
              <w:rPr>
                <w:rFonts w:asciiTheme="minorHAnsi" w:hAnsiTheme="minorHAnsi"/>
              </w:rPr>
            </w:pPr>
          </w:p>
        </w:tc>
      </w:tr>
    </w:tbl>
    <w:p w14:paraId="05A93B24" w14:textId="77777777" w:rsidR="00C73D72" w:rsidRDefault="00C73D72" w:rsidP="003A0EA1">
      <w:pPr>
        <w:rPr>
          <w:rFonts w:asciiTheme="minorHAnsi" w:hAnsiTheme="minorHAnsi"/>
        </w:rPr>
      </w:pPr>
    </w:p>
    <w:p w14:paraId="1983DC0E" w14:textId="77777777" w:rsidR="003A0EA1" w:rsidRPr="00877442" w:rsidRDefault="003A0EA1" w:rsidP="003A0EA1">
      <w:pPr>
        <w:rPr>
          <w:rFonts w:asciiTheme="minorHAnsi" w:hAnsiTheme="minorHAnsi"/>
        </w:rPr>
      </w:pPr>
    </w:p>
    <w:p w14:paraId="729DD196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2B7E52CB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283AED6B" w14:textId="77777777" w:rsidR="003A0EA1" w:rsidRPr="00877442" w:rsidRDefault="003A0EA1" w:rsidP="003A0EA1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p w14:paraId="2E071E89" w14:textId="77777777" w:rsidR="00F72BA6" w:rsidRPr="00F72BA6" w:rsidRDefault="00F72BA6" w:rsidP="00F72BA6">
      <w:pPr>
        <w:rPr>
          <w:lang w:eastAsia="en-US"/>
        </w:rPr>
      </w:pPr>
    </w:p>
    <w:sectPr w:rsidR="00F72BA6" w:rsidRPr="00F72BA6" w:rsidSect="000630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FDAAD" w14:textId="77777777" w:rsidR="003E164C" w:rsidRDefault="003E164C">
      <w:r>
        <w:separator/>
      </w:r>
    </w:p>
  </w:endnote>
  <w:endnote w:type="continuationSeparator" w:id="0">
    <w:p w14:paraId="26B7E92B" w14:textId="77777777" w:rsidR="003E164C" w:rsidRDefault="003E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A104A" w14:textId="77777777" w:rsidR="006B7ED9" w:rsidRDefault="006B7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C275" w14:textId="77777777" w:rsidR="006B7ED9" w:rsidRDefault="006B7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0300" w14:textId="77777777" w:rsidR="003E164C" w:rsidRDefault="003E164C">
      <w:r>
        <w:separator/>
      </w:r>
    </w:p>
  </w:footnote>
  <w:footnote w:type="continuationSeparator" w:id="0">
    <w:p w14:paraId="276693CA" w14:textId="77777777" w:rsidR="003E164C" w:rsidRDefault="003E1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B8E47" w14:textId="77777777" w:rsidR="006B7ED9" w:rsidRDefault="006B7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110D1347" w:rsidR="00747371" w:rsidRDefault="005E2217" w:rsidP="006B7ED9">
    <w:pPr>
      <w:pStyle w:val="Header"/>
      <w:tabs>
        <w:tab w:val="clear" w:pos="4320"/>
        <w:tab w:val="clear" w:pos="8640"/>
        <w:tab w:val="left" w:pos="1484"/>
      </w:tabs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A94B15" wp14:editId="3C0B7AEC">
          <wp:simplePos x="0" y="0"/>
          <wp:positionH relativeFrom="column">
            <wp:posOffset>4261485</wp:posOffset>
          </wp:positionH>
          <wp:positionV relativeFrom="paragraph">
            <wp:posOffset>-206805</wp:posOffset>
          </wp:positionV>
          <wp:extent cx="1968500" cy="419100"/>
          <wp:effectExtent l="0" t="0" r="0" b="0"/>
          <wp:wrapSquare wrapText="bothSides"/>
          <wp:docPr id="1" name="Picture 1" descr="A picture containing ball, red, play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SE01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85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109D751" wp14:editId="0FE7DC5C">
          <wp:simplePos x="0" y="0"/>
          <wp:positionH relativeFrom="column">
            <wp:posOffset>-287910</wp:posOffset>
          </wp:positionH>
          <wp:positionV relativeFrom="paragraph">
            <wp:posOffset>-251930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49AD" w14:textId="77777777" w:rsidR="006B7ED9" w:rsidRDefault="006B7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0132EE"/>
    <w:multiLevelType w:val="hybridMultilevel"/>
    <w:tmpl w:val="43DA7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BA3BF3"/>
    <w:multiLevelType w:val="hybridMultilevel"/>
    <w:tmpl w:val="5630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267598C"/>
    <w:multiLevelType w:val="hybridMultilevel"/>
    <w:tmpl w:val="7F0EB082"/>
    <w:lvl w:ilvl="0" w:tplc="4748043C">
      <w:numFmt w:val="bullet"/>
      <w:lvlText w:val="•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0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32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1"/>
  </w:num>
  <w:num w:numId="10">
    <w:abstractNumId w:val="18"/>
  </w:num>
  <w:num w:numId="11">
    <w:abstractNumId w:val="0"/>
  </w:num>
  <w:num w:numId="12">
    <w:abstractNumId w:val="38"/>
  </w:num>
  <w:num w:numId="13">
    <w:abstractNumId w:val="21"/>
  </w:num>
  <w:num w:numId="14">
    <w:abstractNumId w:val="26"/>
  </w:num>
  <w:num w:numId="15">
    <w:abstractNumId w:val="36"/>
  </w:num>
  <w:num w:numId="16">
    <w:abstractNumId w:val="34"/>
  </w:num>
  <w:num w:numId="17">
    <w:abstractNumId w:val="9"/>
  </w:num>
  <w:num w:numId="18">
    <w:abstractNumId w:val="25"/>
  </w:num>
  <w:num w:numId="19">
    <w:abstractNumId w:val="10"/>
  </w:num>
  <w:num w:numId="20">
    <w:abstractNumId w:val="14"/>
  </w:num>
  <w:num w:numId="21">
    <w:abstractNumId w:val="14"/>
    <w:lvlOverride w:ilvl="0">
      <w:startOverride w:val="2"/>
    </w:lvlOverride>
    <w:lvlOverride w:ilvl="1">
      <w:startOverride w:val="1"/>
    </w:lvlOverride>
  </w:num>
  <w:num w:numId="22">
    <w:abstractNumId w:val="14"/>
    <w:lvlOverride w:ilvl="0">
      <w:startOverride w:val="2"/>
    </w:lvlOverride>
    <w:lvlOverride w:ilvl="1">
      <w:startOverride w:val="1"/>
    </w:lvlOverride>
  </w:num>
  <w:num w:numId="23">
    <w:abstractNumId w:val="14"/>
  </w:num>
  <w:num w:numId="24">
    <w:abstractNumId w:val="33"/>
  </w:num>
  <w:num w:numId="25">
    <w:abstractNumId w:val="14"/>
  </w:num>
  <w:num w:numId="26">
    <w:abstractNumId w:val="20"/>
  </w:num>
  <w:num w:numId="2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9"/>
  </w:num>
  <w:num w:numId="29">
    <w:abstractNumId w:val="15"/>
  </w:num>
  <w:num w:numId="30">
    <w:abstractNumId w:val="32"/>
  </w:num>
  <w:num w:numId="31">
    <w:abstractNumId w:val="16"/>
  </w:num>
  <w:num w:numId="32">
    <w:abstractNumId w:val="35"/>
  </w:num>
  <w:num w:numId="33">
    <w:abstractNumId w:val="37"/>
  </w:num>
  <w:num w:numId="34">
    <w:abstractNumId w:val="30"/>
  </w:num>
  <w:num w:numId="35">
    <w:abstractNumId w:val="13"/>
  </w:num>
  <w:num w:numId="36">
    <w:abstractNumId w:val="23"/>
  </w:num>
  <w:num w:numId="37">
    <w:abstractNumId w:val="24"/>
  </w:num>
  <w:num w:numId="38">
    <w:abstractNumId w:val="11"/>
  </w:num>
  <w:num w:numId="39">
    <w:abstractNumId w:val="17"/>
  </w:num>
  <w:num w:numId="40">
    <w:abstractNumId w:val="22"/>
  </w:num>
  <w:num w:numId="41">
    <w:abstractNumId w:val="29"/>
  </w:num>
  <w:num w:numId="42">
    <w:abstractNumId w:val="12"/>
  </w:num>
  <w:num w:numId="43">
    <w:abstractNumId w:val="2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049BB"/>
    <w:rsid w:val="00012D0E"/>
    <w:rsid w:val="00016FC5"/>
    <w:rsid w:val="000176DD"/>
    <w:rsid w:val="00021212"/>
    <w:rsid w:val="00021DF0"/>
    <w:rsid w:val="000228FF"/>
    <w:rsid w:val="00022D7B"/>
    <w:rsid w:val="00035831"/>
    <w:rsid w:val="00035DE0"/>
    <w:rsid w:val="00036268"/>
    <w:rsid w:val="00037C7D"/>
    <w:rsid w:val="000415A0"/>
    <w:rsid w:val="0004365D"/>
    <w:rsid w:val="000529D6"/>
    <w:rsid w:val="00053959"/>
    <w:rsid w:val="0005690E"/>
    <w:rsid w:val="00056EE7"/>
    <w:rsid w:val="00057300"/>
    <w:rsid w:val="00057FAB"/>
    <w:rsid w:val="0006192C"/>
    <w:rsid w:val="000619D0"/>
    <w:rsid w:val="0006309D"/>
    <w:rsid w:val="00065722"/>
    <w:rsid w:val="00066272"/>
    <w:rsid w:val="0006635C"/>
    <w:rsid w:val="0006752C"/>
    <w:rsid w:val="00081FC2"/>
    <w:rsid w:val="000873E8"/>
    <w:rsid w:val="00090A34"/>
    <w:rsid w:val="00090A41"/>
    <w:rsid w:val="0009158E"/>
    <w:rsid w:val="00091A95"/>
    <w:rsid w:val="00092C78"/>
    <w:rsid w:val="00093B07"/>
    <w:rsid w:val="000975D0"/>
    <w:rsid w:val="000A5482"/>
    <w:rsid w:val="000A6EE2"/>
    <w:rsid w:val="000B075C"/>
    <w:rsid w:val="000C1209"/>
    <w:rsid w:val="000C3CF1"/>
    <w:rsid w:val="000C683E"/>
    <w:rsid w:val="000D032E"/>
    <w:rsid w:val="000D0545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2240"/>
    <w:rsid w:val="00117780"/>
    <w:rsid w:val="00117E24"/>
    <w:rsid w:val="001200B8"/>
    <w:rsid w:val="00121912"/>
    <w:rsid w:val="001240D7"/>
    <w:rsid w:val="00124245"/>
    <w:rsid w:val="001276AF"/>
    <w:rsid w:val="00130A23"/>
    <w:rsid w:val="00130ECC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1A79"/>
    <w:rsid w:val="001829C6"/>
    <w:rsid w:val="00183529"/>
    <w:rsid w:val="00183CB9"/>
    <w:rsid w:val="001904CC"/>
    <w:rsid w:val="00195FA1"/>
    <w:rsid w:val="001A3324"/>
    <w:rsid w:val="001A3A15"/>
    <w:rsid w:val="001B0A79"/>
    <w:rsid w:val="001B4FFE"/>
    <w:rsid w:val="001B535D"/>
    <w:rsid w:val="001B5F09"/>
    <w:rsid w:val="001C387E"/>
    <w:rsid w:val="001C612F"/>
    <w:rsid w:val="001D14E3"/>
    <w:rsid w:val="001D1529"/>
    <w:rsid w:val="001D61FB"/>
    <w:rsid w:val="001E10E5"/>
    <w:rsid w:val="001E1F5C"/>
    <w:rsid w:val="001E7042"/>
    <w:rsid w:val="001F1471"/>
    <w:rsid w:val="00200D42"/>
    <w:rsid w:val="00201BF7"/>
    <w:rsid w:val="00203067"/>
    <w:rsid w:val="00205046"/>
    <w:rsid w:val="00206021"/>
    <w:rsid w:val="00206540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0FB7"/>
    <w:rsid w:val="00251995"/>
    <w:rsid w:val="00254B21"/>
    <w:rsid w:val="0025608A"/>
    <w:rsid w:val="002621CB"/>
    <w:rsid w:val="002628FF"/>
    <w:rsid w:val="00272357"/>
    <w:rsid w:val="0027268C"/>
    <w:rsid w:val="00273911"/>
    <w:rsid w:val="00282722"/>
    <w:rsid w:val="00286A06"/>
    <w:rsid w:val="00287B45"/>
    <w:rsid w:val="002911EC"/>
    <w:rsid w:val="00291B2A"/>
    <w:rsid w:val="00292AC0"/>
    <w:rsid w:val="00295C8F"/>
    <w:rsid w:val="002A4499"/>
    <w:rsid w:val="002B091D"/>
    <w:rsid w:val="002B252F"/>
    <w:rsid w:val="002B5279"/>
    <w:rsid w:val="002B79D8"/>
    <w:rsid w:val="002C3E67"/>
    <w:rsid w:val="002D0A1A"/>
    <w:rsid w:val="002D3BB0"/>
    <w:rsid w:val="002D617C"/>
    <w:rsid w:val="002E515E"/>
    <w:rsid w:val="002F5853"/>
    <w:rsid w:val="002F644C"/>
    <w:rsid w:val="0030071D"/>
    <w:rsid w:val="00301419"/>
    <w:rsid w:val="00304BB4"/>
    <w:rsid w:val="003057DC"/>
    <w:rsid w:val="00305C9B"/>
    <w:rsid w:val="00310183"/>
    <w:rsid w:val="00310C7C"/>
    <w:rsid w:val="00310D65"/>
    <w:rsid w:val="003126E1"/>
    <w:rsid w:val="00313A84"/>
    <w:rsid w:val="00315F68"/>
    <w:rsid w:val="003172AF"/>
    <w:rsid w:val="00317508"/>
    <w:rsid w:val="003211D3"/>
    <w:rsid w:val="00321B2A"/>
    <w:rsid w:val="0032299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5673D"/>
    <w:rsid w:val="00365F09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96F47"/>
    <w:rsid w:val="003A0EA1"/>
    <w:rsid w:val="003A2286"/>
    <w:rsid w:val="003A3C55"/>
    <w:rsid w:val="003A4958"/>
    <w:rsid w:val="003A6305"/>
    <w:rsid w:val="003B367C"/>
    <w:rsid w:val="003B5A5B"/>
    <w:rsid w:val="003C06BF"/>
    <w:rsid w:val="003C1676"/>
    <w:rsid w:val="003C45E1"/>
    <w:rsid w:val="003C4BB3"/>
    <w:rsid w:val="003C70A3"/>
    <w:rsid w:val="003D194E"/>
    <w:rsid w:val="003D2414"/>
    <w:rsid w:val="003D39B5"/>
    <w:rsid w:val="003D43C4"/>
    <w:rsid w:val="003D547F"/>
    <w:rsid w:val="003D63BF"/>
    <w:rsid w:val="003E0DBC"/>
    <w:rsid w:val="003E164C"/>
    <w:rsid w:val="003E3196"/>
    <w:rsid w:val="003E5142"/>
    <w:rsid w:val="003F0B9A"/>
    <w:rsid w:val="003F30DC"/>
    <w:rsid w:val="003F76D6"/>
    <w:rsid w:val="00400653"/>
    <w:rsid w:val="004021CC"/>
    <w:rsid w:val="00403CCA"/>
    <w:rsid w:val="00412E23"/>
    <w:rsid w:val="00417AD3"/>
    <w:rsid w:val="00420685"/>
    <w:rsid w:val="004216FD"/>
    <w:rsid w:val="00423C7C"/>
    <w:rsid w:val="00424614"/>
    <w:rsid w:val="00424F33"/>
    <w:rsid w:val="00426C4F"/>
    <w:rsid w:val="00437D90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7154"/>
    <w:rsid w:val="004705FE"/>
    <w:rsid w:val="00471BA4"/>
    <w:rsid w:val="004723AE"/>
    <w:rsid w:val="00472C0B"/>
    <w:rsid w:val="00476585"/>
    <w:rsid w:val="00482CDE"/>
    <w:rsid w:val="00483313"/>
    <w:rsid w:val="00491DDB"/>
    <w:rsid w:val="00493566"/>
    <w:rsid w:val="0049361C"/>
    <w:rsid w:val="00496533"/>
    <w:rsid w:val="00497354"/>
    <w:rsid w:val="004A025B"/>
    <w:rsid w:val="004A34DE"/>
    <w:rsid w:val="004A54AE"/>
    <w:rsid w:val="004A5D16"/>
    <w:rsid w:val="004A6D54"/>
    <w:rsid w:val="004B384C"/>
    <w:rsid w:val="004B5436"/>
    <w:rsid w:val="004B7218"/>
    <w:rsid w:val="004D07BC"/>
    <w:rsid w:val="004D47AC"/>
    <w:rsid w:val="004E1F1D"/>
    <w:rsid w:val="004E7021"/>
    <w:rsid w:val="004E71C9"/>
    <w:rsid w:val="004F206A"/>
    <w:rsid w:val="004F6AC1"/>
    <w:rsid w:val="0050438A"/>
    <w:rsid w:val="00507863"/>
    <w:rsid w:val="0051015A"/>
    <w:rsid w:val="00514D66"/>
    <w:rsid w:val="00520661"/>
    <w:rsid w:val="00521F48"/>
    <w:rsid w:val="00525B7B"/>
    <w:rsid w:val="005330B6"/>
    <w:rsid w:val="00535269"/>
    <w:rsid w:val="00536E16"/>
    <w:rsid w:val="00543424"/>
    <w:rsid w:val="0055256A"/>
    <w:rsid w:val="005554E2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7DA8"/>
    <w:rsid w:val="005C3E98"/>
    <w:rsid w:val="005C4CEB"/>
    <w:rsid w:val="005D0531"/>
    <w:rsid w:val="005D0E7E"/>
    <w:rsid w:val="005D1B7A"/>
    <w:rsid w:val="005D1E68"/>
    <w:rsid w:val="005D352E"/>
    <w:rsid w:val="005D3A7A"/>
    <w:rsid w:val="005E2217"/>
    <w:rsid w:val="005E39B9"/>
    <w:rsid w:val="005E5178"/>
    <w:rsid w:val="005F2D16"/>
    <w:rsid w:val="0060293F"/>
    <w:rsid w:val="00606167"/>
    <w:rsid w:val="006063D5"/>
    <w:rsid w:val="00607FDA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0373"/>
    <w:rsid w:val="00664F1F"/>
    <w:rsid w:val="00670AB9"/>
    <w:rsid w:val="0067178F"/>
    <w:rsid w:val="00672EEC"/>
    <w:rsid w:val="00675E35"/>
    <w:rsid w:val="006773F6"/>
    <w:rsid w:val="00682EBA"/>
    <w:rsid w:val="00690439"/>
    <w:rsid w:val="00690AA7"/>
    <w:rsid w:val="0069205F"/>
    <w:rsid w:val="00693715"/>
    <w:rsid w:val="006968EA"/>
    <w:rsid w:val="006A0E5D"/>
    <w:rsid w:val="006A57F3"/>
    <w:rsid w:val="006A6430"/>
    <w:rsid w:val="006B7ED9"/>
    <w:rsid w:val="006C2D93"/>
    <w:rsid w:val="006C43D3"/>
    <w:rsid w:val="006C730E"/>
    <w:rsid w:val="006D1D8C"/>
    <w:rsid w:val="006D47DA"/>
    <w:rsid w:val="006F0394"/>
    <w:rsid w:val="006F1D57"/>
    <w:rsid w:val="006F260C"/>
    <w:rsid w:val="006F4D27"/>
    <w:rsid w:val="006F4F6D"/>
    <w:rsid w:val="006F7066"/>
    <w:rsid w:val="00701D40"/>
    <w:rsid w:val="00705040"/>
    <w:rsid w:val="00707157"/>
    <w:rsid w:val="0070778B"/>
    <w:rsid w:val="00713C6D"/>
    <w:rsid w:val="00717B1B"/>
    <w:rsid w:val="00726053"/>
    <w:rsid w:val="0072678C"/>
    <w:rsid w:val="00730937"/>
    <w:rsid w:val="00731B31"/>
    <w:rsid w:val="00733003"/>
    <w:rsid w:val="00735942"/>
    <w:rsid w:val="00740AC5"/>
    <w:rsid w:val="0074525B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87B58"/>
    <w:rsid w:val="00796153"/>
    <w:rsid w:val="00797132"/>
    <w:rsid w:val="00797ADA"/>
    <w:rsid w:val="007A6128"/>
    <w:rsid w:val="007B0F89"/>
    <w:rsid w:val="007B5A6B"/>
    <w:rsid w:val="007B7C55"/>
    <w:rsid w:val="007C1C77"/>
    <w:rsid w:val="007C3213"/>
    <w:rsid w:val="007C3C7B"/>
    <w:rsid w:val="007D0FFC"/>
    <w:rsid w:val="007D29CB"/>
    <w:rsid w:val="007D31FE"/>
    <w:rsid w:val="007D55F1"/>
    <w:rsid w:val="007D6368"/>
    <w:rsid w:val="007E4671"/>
    <w:rsid w:val="007E5744"/>
    <w:rsid w:val="007E5978"/>
    <w:rsid w:val="007E6180"/>
    <w:rsid w:val="007F2721"/>
    <w:rsid w:val="007F36C7"/>
    <w:rsid w:val="007F462A"/>
    <w:rsid w:val="007F5C50"/>
    <w:rsid w:val="007F750E"/>
    <w:rsid w:val="00800758"/>
    <w:rsid w:val="00810167"/>
    <w:rsid w:val="00810D90"/>
    <w:rsid w:val="008122C2"/>
    <w:rsid w:val="0081744C"/>
    <w:rsid w:val="00817DC1"/>
    <w:rsid w:val="008255EB"/>
    <w:rsid w:val="00831B17"/>
    <w:rsid w:val="00832AF0"/>
    <w:rsid w:val="008340E7"/>
    <w:rsid w:val="00843864"/>
    <w:rsid w:val="00854276"/>
    <w:rsid w:val="00860330"/>
    <w:rsid w:val="008622E5"/>
    <w:rsid w:val="0086442C"/>
    <w:rsid w:val="00871657"/>
    <w:rsid w:val="00872593"/>
    <w:rsid w:val="0087279D"/>
    <w:rsid w:val="00872EFF"/>
    <w:rsid w:val="00873254"/>
    <w:rsid w:val="0087752B"/>
    <w:rsid w:val="008846DA"/>
    <w:rsid w:val="00884EB3"/>
    <w:rsid w:val="00886172"/>
    <w:rsid w:val="008937F4"/>
    <w:rsid w:val="008A09D4"/>
    <w:rsid w:val="008A121F"/>
    <w:rsid w:val="008A2D1D"/>
    <w:rsid w:val="008A34BA"/>
    <w:rsid w:val="008A4146"/>
    <w:rsid w:val="008A5E36"/>
    <w:rsid w:val="008B0F86"/>
    <w:rsid w:val="008B6842"/>
    <w:rsid w:val="008C0DFE"/>
    <w:rsid w:val="008C1A2D"/>
    <w:rsid w:val="008C4630"/>
    <w:rsid w:val="008D328B"/>
    <w:rsid w:val="008E206B"/>
    <w:rsid w:val="008E25E1"/>
    <w:rsid w:val="008E31AA"/>
    <w:rsid w:val="008E5891"/>
    <w:rsid w:val="008F2B0D"/>
    <w:rsid w:val="008F2DBF"/>
    <w:rsid w:val="008F4492"/>
    <w:rsid w:val="008F62BC"/>
    <w:rsid w:val="009014F1"/>
    <w:rsid w:val="00903C41"/>
    <w:rsid w:val="0090456A"/>
    <w:rsid w:val="00906E75"/>
    <w:rsid w:val="00911977"/>
    <w:rsid w:val="00912E1D"/>
    <w:rsid w:val="00912FDA"/>
    <w:rsid w:val="00914364"/>
    <w:rsid w:val="00923B91"/>
    <w:rsid w:val="00924C45"/>
    <w:rsid w:val="00924E93"/>
    <w:rsid w:val="00925E3D"/>
    <w:rsid w:val="009371ED"/>
    <w:rsid w:val="00940B6C"/>
    <w:rsid w:val="00953407"/>
    <w:rsid w:val="00953709"/>
    <w:rsid w:val="009579A5"/>
    <w:rsid w:val="009608C5"/>
    <w:rsid w:val="00960AEF"/>
    <w:rsid w:val="00960B95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975A9"/>
    <w:rsid w:val="009A321F"/>
    <w:rsid w:val="009B1710"/>
    <w:rsid w:val="009B28D2"/>
    <w:rsid w:val="009B29F7"/>
    <w:rsid w:val="009B330B"/>
    <w:rsid w:val="009C1E39"/>
    <w:rsid w:val="009C7FF4"/>
    <w:rsid w:val="009D1CD2"/>
    <w:rsid w:val="009D2C1C"/>
    <w:rsid w:val="009D5518"/>
    <w:rsid w:val="009D5AD1"/>
    <w:rsid w:val="009D756C"/>
    <w:rsid w:val="009E0679"/>
    <w:rsid w:val="009E24CE"/>
    <w:rsid w:val="009E4CB6"/>
    <w:rsid w:val="009F44EB"/>
    <w:rsid w:val="009F54FC"/>
    <w:rsid w:val="009F5A83"/>
    <w:rsid w:val="009F6D02"/>
    <w:rsid w:val="009F7FA9"/>
    <w:rsid w:val="009F7FE9"/>
    <w:rsid w:val="00A019A1"/>
    <w:rsid w:val="00A10079"/>
    <w:rsid w:val="00A11D2D"/>
    <w:rsid w:val="00A21710"/>
    <w:rsid w:val="00A243A3"/>
    <w:rsid w:val="00A245E7"/>
    <w:rsid w:val="00A2565B"/>
    <w:rsid w:val="00A25E87"/>
    <w:rsid w:val="00A30724"/>
    <w:rsid w:val="00A343C2"/>
    <w:rsid w:val="00A37235"/>
    <w:rsid w:val="00A37272"/>
    <w:rsid w:val="00A4198B"/>
    <w:rsid w:val="00A44F6B"/>
    <w:rsid w:val="00A500A6"/>
    <w:rsid w:val="00A54112"/>
    <w:rsid w:val="00A5620A"/>
    <w:rsid w:val="00A57CBF"/>
    <w:rsid w:val="00A645FC"/>
    <w:rsid w:val="00A64A77"/>
    <w:rsid w:val="00A651E0"/>
    <w:rsid w:val="00A66E5A"/>
    <w:rsid w:val="00A67633"/>
    <w:rsid w:val="00A67A76"/>
    <w:rsid w:val="00A70505"/>
    <w:rsid w:val="00A70529"/>
    <w:rsid w:val="00A7468C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409"/>
    <w:rsid w:val="00AD47A5"/>
    <w:rsid w:val="00AE1021"/>
    <w:rsid w:val="00AE3995"/>
    <w:rsid w:val="00AE56AE"/>
    <w:rsid w:val="00AE586C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246B"/>
    <w:rsid w:val="00B62927"/>
    <w:rsid w:val="00B64137"/>
    <w:rsid w:val="00B6485C"/>
    <w:rsid w:val="00B670FC"/>
    <w:rsid w:val="00B70381"/>
    <w:rsid w:val="00B74F35"/>
    <w:rsid w:val="00B76A2B"/>
    <w:rsid w:val="00B777AE"/>
    <w:rsid w:val="00B8768F"/>
    <w:rsid w:val="00B87EB3"/>
    <w:rsid w:val="00B90C71"/>
    <w:rsid w:val="00B96395"/>
    <w:rsid w:val="00BB049D"/>
    <w:rsid w:val="00BB4C3D"/>
    <w:rsid w:val="00BC1B7B"/>
    <w:rsid w:val="00BC43BA"/>
    <w:rsid w:val="00BD1FEC"/>
    <w:rsid w:val="00BD68C5"/>
    <w:rsid w:val="00BD7159"/>
    <w:rsid w:val="00BE2CA0"/>
    <w:rsid w:val="00BE5CEF"/>
    <w:rsid w:val="00BF070E"/>
    <w:rsid w:val="00BF1701"/>
    <w:rsid w:val="00BF184B"/>
    <w:rsid w:val="00C03D9F"/>
    <w:rsid w:val="00C07236"/>
    <w:rsid w:val="00C1077B"/>
    <w:rsid w:val="00C2418F"/>
    <w:rsid w:val="00C24A9F"/>
    <w:rsid w:val="00C273DB"/>
    <w:rsid w:val="00C306F0"/>
    <w:rsid w:val="00C32BF4"/>
    <w:rsid w:val="00C35174"/>
    <w:rsid w:val="00C35586"/>
    <w:rsid w:val="00C36F72"/>
    <w:rsid w:val="00C4294B"/>
    <w:rsid w:val="00C45847"/>
    <w:rsid w:val="00C54ACD"/>
    <w:rsid w:val="00C57760"/>
    <w:rsid w:val="00C63525"/>
    <w:rsid w:val="00C64A8A"/>
    <w:rsid w:val="00C64FB8"/>
    <w:rsid w:val="00C66A39"/>
    <w:rsid w:val="00C7049F"/>
    <w:rsid w:val="00C73D72"/>
    <w:rsid w:val="00C743ED"/>
    <w:rsid w:val="00C76A0E"/>
    <w:rsid w:val="00C774E5"/>
    <w:rsid w:val="00C875CD"/>
    <w:rsid w:val="00C92580"/>
    <w:rsid w:val="00C92F54"/>
    <w:rsid w:val="00C93959"/>
    <w:rsid w:val="00C93D84"/>
    <w:rsid w:val="00C93F59"/>
    <w:rsid w:val="00C96F62"/>
    <w:rsid w:val="00CA3340"/>
    <w:rsid w:val="00CB0F3F"/>
    <w:rsid w:val="00CB3BA2"/>
    <w:rsid w:val="00CC2E29"/>
    <w:rsid w:val="00CC7E42"/>
    <w:rsid w:val="00CD5C88"/>
    <w:rsid w:val="00CD696E"/>
    <w:rsid w:val="00CD71BD"/>
    <w:rsid w:val="00CE12CB"/>
    <w:rsid w:val="00CE1482"/>
    <w:rsid w:val="00CE2271"/>
    <w:rsid w:val="00CE39E6"/>
    <w:rsid w:val="00CE407D"/>
    <w:rsid w:val="00CF28D9"/>
    <w:rsid w:val="00CF5FFC"/>
    <w:rsid w:val="00CF601A"/>
    <w:rsid w:val="00D00FBD"/>
    <w:rsid w:val="00D01937"/>
    <w:rsid w:val="00D03B67"/>
    <w:rsid w:val="00D03F91"/>
    <w:rsid w:val="00D06537"/>
    <w:rsid w:val="00D1018A"/>
    <w:rsid w:val="00D10325"/>
    <w:rsid w:val="00D11950"/>
    <w:rsid w:val="00D127F0"/>
    <w:rsid w:val="00D1481C"/>
    <w:rsid w:val="00D15625"/>
    <w:rsid w:val="00D26727"/>
    <w:rsid w:val="00D26FF3"/>
    <w:rsid w:val="00D35F48"/>
    <w:rsid w:val="00D36524"/>
    <w:rsid w:val="00D36A56"/>
    <w:rsid w:val="00D371E2"/>
    <w:rsid w:val="00D40FE2"/>
    <w:rsid w:val="00D4252B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56117"/>
    <w:rsid w:val="00D62211"/>
    <w:rsid w:val="00D6233E"/>
    <w:rsid w:val="00D762B3"/>
    <w:rsid w:val="00D80D00"/>
    <w:rsid w:val="00D810C5"/>
    <w:rsid w:val="00D835A1"/>
    <w:rsid w:val="00DA64A1"/>
    <w:rsid w:val="00DA7942"/>
    <w:rsid w:val="00DB62D1"/>
    <w:rsid w:val="00DB65FE"/>
    <w:rsid w:val="00DB6845"/>
    <w:rsid w:val="00DB77D8"/>
    <w:rsid w:val="00DC06AB"/>
    <w:rsid w:val="00DC2FE0"/>
    <w:rsid w:val="00DC3499"/>
    <w:rsid w:val="00DC7019"/>
    <w:rsid w:val="00DD03C0"/>
    <w:rsid w:val="00DD1B4A"/>
    <w:rsid w:val="00DE207B"/>
    <w:rsid w:val="00DE2FFD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3A24"/>
    <w:rsid w:val="00E64DAC"/>
    <w:rsid w:val="00E65525"/>
    <w:rsid w:val="00E664B8"/>
    <w:rsid w:val="00E66BE9"/>
    <w:rsid w:val="00E67F83"/>
    <w:rsid w:val="00E7501C"/>
    <w:rsid w:val="00E75339"/>
    <w:rsid w:val="00E7620C"/>
    <w:rsid w:val="00E76626"/>
    <w:rsid w:val="00E90FBE"/>
    <w:rsid w:val="00E93716"/>
    <w:rsid w:val="00E9693B"/>
    <w:rsid w:val="00EA537E"/>
    <w:rsid w:val="00EA763A"/>
    <w:rsid w:val="00EB06F4"/>
    <w:rsid w:val="00EB2EB5"/>
    <w:rsid w:val="00EB3333"/>
    <w:rsid w:val="00EC2FF6"/>
    <w:rsid w:val="00EC4413"/>
    <w:rsid w:val="00EC66FE"/>
    <w:rsid w:val="00ED03E3"/>
    <w:rsid w:val="00ED1B8B"/>
    <w:rsid w:val="00ED1C86"/>
    <w:rsid w:val="00ED4A89"/>
    <w:rsid w:val="00ED7074"/>
    <w:rsid w:val="00EE20A8"/>
    <w:rsid w:val="00EE3473"/>
    <w:rsid w:val="00EE6CFB"/>
    <w:rsid w:val="00EF114F"/>
    <w:rsid w:val="00EF2F97"/>
    <w:rsid w:val="00EF38CD"/>
    <w:rsid w:val="00EF5CBA"/>
    <w:rsid w:val="00F01F4B"/>
    <w:rsid w:val="00F05B6A"/>
    <w:rsid w:val="00F06820"/>
    <w:rsid w:val="00F11F36"/>
    <w:rsid w:val="00F129DA"/>
    <w:rsid w:val="00F22839"/>
    <w:rsid w:val="00F238FB"/>
    <w:rsid w:val="00F249AD"/>
    <w:rsid w:val="00F26439"/>
    <w:rsid w:val="00F304EA"/>
    <w:rsid w:val="00F30853"/>
    <w:rsid w:val="00F37016"/>
    <w:rsid w:val="00F4099D"/>
    <w:rsid w:val="00F42E81"/>
    <w:rsid w:val="00F46674"/>
    <w:rsid w:val="00F605F2"/>
    <w:rsid w:val="00F65778"/>
    <w:rsid w:val="00F72BA6"/>
    <w:rsid w:val="00F75BD1"/>
    <w:rsid w:val="00F770AA"/>
    <w:rsid w:val="00F77D65"/>
    <w:rsid w:val="00F87F05"/>
    <w:rsid w:val="00F91AB9"/>
    <w:rsid w:val="00F92614"/>
    <w:rsid w:val="00F92E58"/>
    <w:rsid w:val="00F9664E"/>
    <w:rsid w:val="00FA388E"/>
    <w:rsid w:val="00FB00C7"/>
    <w:rsid w:val="00FB292F"/>
    <w:rsid w:val="00FB5401"/>
    <w:rsid w:val="00FB64CE"/>
    <w:rsid w:val="00FB7DD4"/>
    <w:rsid w:val="00FC15B8"/>
    <w:rsid w:val="00FC732E"/>
    <w:rsid w:val="00FE09E3"/>
    <w:rsid w:val="00FE1641"/>
    <w:rsid w:val="00FE1670"/>
    <w:rsid w:val="00FE1CA0"/>
    <w:rsid w:val="00FE1D9B"/>
    <w:rsid w:val="00FE5292"/>
    <w:rsid w:val="00FF26D9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2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rcher2.ac.uk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archer2.ac.u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archer2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upport@archer2.ac.u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cher.ac.uk/saf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2621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5</cp:revision>
  <cp:lastPrinted>2016-08-01T14:53:00Z</cp:lastPrinted>
  <dcterms:created xsi:type="dcterms:W3CDTF">2020-06-15T10:10:00Z</dcterms:created>
  <dcterms:modified xsi:type="dcterms:W3CDTF">2020-06-15T10:37:00Z</dcterms:modified>
</cp:coreProperties>
</file>